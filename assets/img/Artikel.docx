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DA" w:rsidRDefault="009158DA" w:rsidP="009158DA">
      <w:pPr>
        <w:spacing w:line="240" w:lineRule="auto"/>
        <w:jc w:val="center"/>
        <w:rPr>
          <w:b/>
          <w:sz w:val="32"/>
          <w:szCs w:val="32"/>
        </w:rPr>
      </w:pPr>
      <w:r>
        <w:rPr>
          <w:b/>
          <w:sz w:val="32"/>
          <w:szCs w:val="32"/>
        </w:rPr>
        <w:t>Rekayasa Perangkat Lunak</w:t>
      </w:r>
    </w:p>
    <w:p w:rsidR="009158DA" w:rsidRDefault="009158DA" w:rsidP="009158DA">
      <w:pPr>
        <w:spacing w:line="240" w:lineRule="auto"/>
        <w:jc w:val="center"/>
        <w:rPr>
          <w:b/>
          <w:sz w:val="32"/>
          <w:szCs w:val="32"/>
        </w:rPr>
      </w:pPr>
      <w:r>
        <w:rPr>
          <w:b/>
          <w:sz w:val="32"/>
          <w:szCs w:val="32"/>
        </w:rPr>
        <w:t>(RPL)</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Siapa yang merasa kurang paham dan sering bertanya </w:t>
      </w:r>
      <w:proofErr w:type="gramStart"/>
      <w:r>
        <w:rPr>
          <w:rFonts w:ascii="Arial" w:hAnsi="Arial" w:cs="Arial"/>
          <w:color w:val="212529"/>
          <w:sz w:val="29"/>
          <w:szCs w:val="29"/>
        </w:rPr>
        <w:t>apa</w:t>
      </w:r>
      <w:proofErr w:type="gramEnd"/>
      <w:r>
        <w:rPr>
          <w:rFonts w:ascii="Arial" w:hAnsi="Arial" w:cs="Arial"/>
          <w:color w:val="212529"/>
          <w:sz w:val="29"/>
          <w:szCs w:val="29"/>
        </w:rPr>
        <w:t xml:space="preserve"> itu RPL? Ada yang mengira jurusan ini </w:t>
      </w:r>
      <w:proofErr w:type="gramStart"/>
      <w:r>
        <w:rPr>
          <w:rFonts w:ascii="Arial" w:hAnsi="Arial" w:cs="Arial"/>
          <w:color w:val="212529"/>
          <w:sz w:val="29"/>
          <w:szCs w:val="29"/>
        </w:rPr>
        <w:t>sama</w:t>
      </w:r>
      <w:proofErr w:type="gramEnd"/>
      <w:r>
        <w:rPr>
          <w:rFonts w:ascii="Arial" w:hAnsi="Arial" w:cs="Arial"/>
          <w:color w:val="212529"/>
          <w:sz w:val="29"/>
          <w:szCs w:val="29"/>
        </w:rPr>
        <w:t xml:space="preserve"> dengan TKJ padahal sudah jelas jurusan ini beda dengan TKJ. Lalu apa itu jurusan RPL, apa keunggulan jurusan RPL, apa saja yang dipelajari di jurusan RPL, dan nanti jurusan RPL kerja apa</w:t>
      </w:r>
      <w:proofErr w:type="gramStart"/>
      <w:r>
        <w:rPr>
          <w:rFonts w:ascii="Arial" w:hAnsi="Arial" w:cs="Arial"/>
          <w:color w:val="212529"/>
          <w:sz w:val="29"/>
          <w:szCs w:val="29"/>
        </w:rPr>
        <w:t>?.</w:t>
      </w:r>
      <w:proofErr w:type="gramEnd"/>
      <w:r>
        <w:rPr>
          <w:rFonts w:ascii="Arial" w:hAnsi="Arial" w:cs="Arial"/>
          <w:color w:val="212529"/>
          <w:sz w:val="29"/>
          <w:szCs w:val="29"/>
        </w:rPr>
        <w:t xml:space="preserve"> </w:t>
      </w:r>
      <w:proofErr w:type="gramStart"/>
      <w:r>
        <w:rPr>
          <w:rFonts w:ascii="Arial" w:hAnsi="Arial" w:cs="Arial"/>
          <w:color w:val="212529"/>
          <w:sz w:val="29"/>
          <w:szCs w:val="29"/>
        </w:rPr>
        <w:t>Yuk kita bahas lebih detail.</w:t>
      </w:r>
      <w:proofErr w:type="gramEnd"/>
    </w:p>
    <w:p w:rsidR="009158DA" w:rsidRDefault="009158DA" w:rsidP="009158DA">
      <w:pPr>
        <w:pStyle w:val="Heading2"/>
        <w:shd w:val="clear" w:color="auto" w:fill="FFFFFF"/>
        <w:spacing w:before="0" w:line="240" w:lineRule="auto"/>
        <w:rPr>
          <w:rFonts w:ascii="Arial" w:hAnsi="Arial" w:cs="Arial"/>
          <w:b w:val="0"/>
          <w:bCs w:val="0"/>
          <w:color w:val="212529"/>
          <w:sz w:val="36"/>
          <w:szCs w:val="36"/>
        </w:rPr>
      </w:pPr>
      <w:proofErr w:type="gramStart"/>
      <w:r>
        <w:rPr>
          <w:rStyle w:val="Strong"/>
          <w:rFonts w:ascii="Arial" w:hAnsi="Arial" w:cs="Arial"/>
          <w:b/>
          <w:bCs/>
          <w:color w:val="212529"/>
        </w:rPr>
        <w:t>Apa Itu Jurusan RPL?</w:t>
      </w:r>
      <w:proofErr w:type="gramEnd"/>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RPL adalah singkatan dari Rekayasa Perangkat Lunak dan merupakan sebuah jurusan yang ada di Sekolah Menengah Kejuruan (SMK).</w:t>
      </w:r>
      <w:proofErr w:type="gramEnd"/>
      <w:r>
        <w:rPr>
          <w:rFonts w:ascii="Arial" w:hAnsi="Arial" w:cs="Arial"/>
          <w:color w:val="212529"/>
          <w:sz w:val="29"/>
          <w:szCs w:val="29"/>
        </w:rPr>
        <w:t xml:space="preserve"> </w:t>
      </w:r>
      <w:proofErr w:type="gramStart"/>
      <w:r>
        <w:rPr>
          <w:rFonts w:ascii="Arial" w:hAnsi="Arial" w:cs="Arial"/>
          <w:color w:val="212529"/>
          <w:sz w:val="29"/>
          <w:szCs w:val="29"/>
        </w:rPr>
        <w:t>RPL adalah sebuah jurusan yang mempelajari dan mendalami semua cara-cara pengembangan perangkat lunak termasuk pembuatan, pemeliharaan, manajemen organisasi pengembangan perangkat lunak dan manajemen kualitas.</w:t>
      </w:r>
      <w:proofErr w:type="gramEnd"/>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Bukan hanya itu, RPL juga berkaitan dengan software komputer mulai dari pembuatan website, aplikasi, game dan semua yang berkaitan dengan pemrograman dengan menguasai bahasa pemrograman tersebut. Intinya RPL tidak </w:t>
      </w:r>
      <w:proofErr w:type="gramStart"/>
      <w:r>
        <w:rPr>
          <w:rFonts w:ascii="Arial" w:hAnsi="Arial" w:cs="Arial"/>
          <w:color w:val="212529"/>
          <w:sz w:val="29"/>
          <w:szCs w:val="29"/>
        </w:rPr>
        <w:t>akan</w:t>
      </w:r>
      <w:proofErr w:type="gramEnd"/>
      <w:r>
        <w:rPr>
          <w:rFonts w:ascii="Arial" w:hAnsi="Arial" w:cs="Arial"/>
          <w:color w:val="212529"/>
          <w:sz w:val="29"/>
          <w:szCs w:val="29"/>
        </w:rPr>
        <w:t xml:space="preserve"> jauh-jauh dari tiga hal yaitu Coding, Desain dan Algoritma yang akan menjadi kunci keberhasilan rekayasa perangkat lunak tersebut.</w:t>
      </w:r>
    </w:p>
    <w:p w:rsidR="009158DA" w:rsidRDefault="009158DA" w:rsidP="009158DA">
      <w:pPr>
        <w:pStyle w:val="Heading2"/>
        <w:shd w:val="clear" w:color="auto" w:fill="FFFFFF"/>
        <w:spacing w:before="0" w:line="240" w:lineRule="auto"/>
        <w:rPr>
          <w:rFonts w:ascii="Arial" w:hAnsi="Arial" w:cs="Arial"/>
          <w:b w:val="0"/>
          <w:bCs w:val="0"/>
          <w:color w:val="212529"/>
          <w:sz w:val="36"/>
          <w:szCs w:val="36"/>
        </w:rPr>
      </w:pPr>
      <w:r>
        <w:rPr>
          <w:rStyle w:val="Strong"/>
          <w:rFonts w:ascii="Arial" w:hAnsi="Arial" w:cs="Arial"/>
          <w:b/>
          <w:bCs/>
          <w:color w:val="212529"/>
        </w:rPr>
        <w:t>Keunggulan Jurusan RPL</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1. Mampu bekerja di berbagai bidang karena sudah dibekali dengan berbagai ilmu dan pengetahuan.</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2. Dalam melakukan kerja lapangan </w:t>
      </w:r>
      <w:proofErr w:type="gramStart"/>
      <w:r>
        <w:rPr>
          <w:rFonts w:ascii="Arial" w:hAnsi="Arial" w:cs="Arial"/>
          <w:color w:val="212529"/>
          <w:sz w:val="29"/>
          <w:szCs w:val="29"/>
        </w:rPr>
        <w:t>akan</w:t>
      </w:r>
      <w:proofErr w:type="gramEnd"/>
      <w:r>
        <w:rPr>
          <w:rFonts w:ascii="Arial" w:hAnsi="Arial" w:cs="Arial"/>
          <w:color w:val="212529"/>
          <w:sz w:val="29"/>
          <w:szCs w:val="29"/>
        </w:rPr>
        <w:t xml:space="preserve"> lebih mudah karena saat pembelajaran sudah sering melakukan kerja praktek.</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3. Pekerjaan nya yang relatif mudah dan santai, dapat dikerjakan dimanapun dan kapanpun menggunakan koneksi tentunya.</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lastRenderedPageBreak/>
        <w:t xml:space="preserve">4. Lebih terdepan dari jurusan lainnya dan orang awam diluar </w:t>
      </w:r>
      <w:proofErr w:type="gramStart"/>
      <w:r>
        <w:rPr>
          <w:rFonts w:ascii="Arial" w:hAnsi="Arial" w:cs="Arial"/>
          <w:color w:val="212529"/>
          <w:sz w:val="29"/>
          <w:szCs w:val="29"/>
        </w:rPr>
        <w:t>sana</w:t>
      </w:r>
      <w:proofErr w:type="gramEnd"/>
      <w:r>
        <w:rPr>
          <w:rFonts w:ascii="Arial" w:hAnsi="Arial" w:cs="Arial"/>
          <w:color w:val="212529"/>
          <w:sz w:val="29"/>
          <w:szCs w:val="29"/>
        </w:rPr>
        <w:t xml:space="preserve"> karena jurusan RPL lebih mengerti dan mendalami berbagai teknologi.</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5. Mampu memasang sebuah PC.</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6. Mengerti </w:t>
      </w:r>
      <w:proofErr w:type="gramStart"/>
      <w:r>
        <w:rPr>
          <w:rFonts w:ascii="Arial" w:hAnsi="Arial" w:cs="Arial"/>
          <w:color w:val="212529"/>
          <w:sz w:val="29"/>
          <w:szCs w:val="29"/>
        </w:rPr>
        <w:t>akan</w:t>
      </w:r>
      <w:proofErr w:type="gramEnd"/>
      <w:r>
        <w:rPr>
          <w:rFonts w:ascii="Arial" w:hAnsi="Arial" w:cs="Arial"/>
          <w:color w:val="212529"/>
          <w:sz w:val="29"/>
          <w:szCs w:val="29"/>
        </w:rPr>
        <w:t xml:space="preserve"> fungsi dari komponen komputer.</w:t>
      </w:r>
    </w:p>
    <w:p w:rsidR="009158DA" w:rsidRDefault="009158DA" w:rsidP="009158DA">
      <w:pPr>
        <w:pStyle w:val="Heading2"/>
        <w:shd w:val="clear" w:color="auto" w:fill="FFFFFF"/>
        <w:spacing w:before="0" w:line="240" w:lineRule="auto"/>
        <w:rPr>
          <w:rFonts w:ascii="Arial" w:hAnsi="Arial" w:cs="Arial"/>
          <w:b w:val="0"/>
          <w:bCs w:val="0"/>
          <w:color w:val="212529"/>
          <w:sz w:val="36"/>
          <w:szCs w:val="36"/>
        </w:rPr>
      </w:pPr>
      <w:r>
        <w:rPr>
          <w:rStyle w:val="Strong"/>
          <w:rFonts w:ascii="Arial" w:hAnsi="Arial" w:cs="Arial"/>
          <w:b/>
          <w:bCs/>
          <w:color w:val="212529"/>
        </w:rPr>
        <w:t>Apa Saja Yang Dipelajari Di Jurusan RPL?</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Sebetulnya RPL (Rekayasa Perangkat Lunak) itu </w:t>
      </w:r>
      <w:proofErr w:type="gramStart"/>
      <w:r>
        <w:rPr>
          <w:rFonts w:ascii="Arial" w:hAnsi="Arial" w:cs="Arial"/>
          <w:color w:val="212529"/>
          <w:sz w:val="29"/>
          <w:szCs w:val="29"/>
        </w:rPr>
        <w:t>Gampang !</w:t>
      </w:r>
      <w:proofErr w:type="gramEnd"/>
      <w:r>
        <w:rPr>
          <w:rFonts w:ascii="Arial" w:hAnsi="Arial" w:cs="Arial"/>
          <w:color w:val="212529"/>
          <w:sz w:val="29"/>
          <w:szCs w:val="29"/>
        </w:rPr>
        <w:t xml:space="preserve"> </w:t>
      </w:r>
      <w:proofErr w:type="gramStart"/>
      <w:r>
        <w:rPr>
          <w:rFonts w:ascii="Arial" w:hAnsi="Arial" w:cs="Arial"/>
          <w:color w:val="212529"/>
          <w:sz w:val="29"/>
          <w:szCs w:val="29"/>
        </w:rPr>
        <w:t>tidak</w:t>
      </w:r>
      <w:proofErr w:type="gramEnd"/>
      <w:r>
        <w:rPr>
          <w:rFonts w:ascii="Arial" w:hAnsi="Arial" w:cs="Arial"/>
          <w:color w:val="212529"/>
          <w:sz w:val="29"/>
          <w:szCs w:val="29"/>
        </w:rPr>
        <w:t xml:space="preserve"> jauh jauh sama 3 hal ini yaitu:</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Style w:val="Strong"/>
          <w:rFonts w:ascii="Arial" w:eastAsiaTheme="majorEastAsia" w:hAnsi="Arial" w:cs="Arial"/>
          <w:color w:val="212529"/>
          <w:sz w:val="29"/>
          <w:szCs w:val="29"/>
        </w:rPr>
        <w:t>1. Coding</w:t>
      </w:r>
      <w:r>
        <w:rPr>
          <w:rFonts w:ascii="Arial" w:hAnsi="Arial" w:cs="Arial"/>
          <w:color w:val="212529"/>
          <w:sz w:val="29"/>
          <w:szCs w:val="29"/>
        </w:rPr>
        <w:br/>
      </w:r>
      <w:r>
        <w:rPr>
          <w:rStyle w:val="Strong"/>
          <w:rFonts w:ascii="Arial" w:eastAsiaTheme="majorEastAsia" w:hAnsi="Arial" w:cs="Arial"/>
          <w:color w:val="212529"/>
          <w:sz w:val="29"/>
          <w:szCs w:val="29"/>
        </w:rPr>
        <w:t xml:space="preserve">2. </w:t>
      </w:r>
      <w:proofErr w:type="gramStart"/>
      <w:r>
        <w:rPr>
          <w:rStyle w:val="Strong"/>
          <w:rFonts w:ascii="Arial" w:eastAsiaTheme="majorEastAsia" w:hAnsi="Arial" w:cs="Arial"/>
          <w:color w:val="212529"/>
          <w:sz w:val="29"/>
          <w:szCs w:val="29"/>
        </w:rPr>
        <w:t>Desain</w:t>
      </w:r>
      <w:r>
        <w:rPr>
          <w:rFonts w:ascii="Arial" w:hAnsi="Arial" w:cs="Arial"/>
          <w:color w:val="212529"/>
          <w:sz w:val="29"/>
          <w:szCs w:val="29"/>
        </w:rPr>
        <w:br/>
      </w:r>
      <w:r>
        <w:rPr>
          <w:rStyle w:val="Strong"/>
          <w:rFonts w:ascii="Arial" w:eastAsiaTheme="majorEastAsia" w:hAnsi="Arial" w:cs="Arial"/>
          <w:color w:val="212529"/>
          <w:sz w:val="29"/>
          <w:szCs w:val="29"/>
        </w:rPr>
        <w:t>3.</w:t>
      </w:r>
      <w:proofErr w:type="gramEnd"/>
      <w:r>
        <w:rPr>
          <w:rStyle w:val="Strong"/>
          <w:rFonts w:ascii="Arial" w:eastAsiaTheme="majorEastAsia" w:hAnsi="Arial" w:cs="Arial"/>
          <w:color w:val="212529"/>
          <w:sz w:val="29"/>
          <w:szCs w:val="29"/>
        </w:rPr>
        <w:t xml:space="preserve"> Algoritma</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Didalam Coding, Desain dan Algoritma tersebut masih ada Point-Point penting RPL (Rekayasa Perangkat Lunak). Inilah point-point (Dibaca = Pelajaran Penting) </w:t>
      </w:r>
      <w:proofErr w:type="gramStart"/>
      <w:r>
        <w:rPr>
          <w:rFonts w:ascii="Arial" w:hAnsi="Arial" w:cs="Arial"/>
          <w:color w:val="212529"/>
          <w:sz w:val="29"/>
          <w:szCs w:val="29"/>
        </w:rPr>
        <w:t>tersebut :</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1. Coding</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Pemograman Bahasa Pascal</w:t>
      </w:r>
      <w:r>
        <w:rPr>
          <w:rFonts w:ascii="Arial" w:hAnsi="Arial" w:cs="Arial"/>
          <w:color w:val="212529"/>
          <w:sz w:val="29"/>
          <w:szCs w:val="29"/>
        </w:rPr>
        <w:br/>
        <w:t>– Pemograman Bahasa C</w:t>
      </w:r>
      <w:r>
        <w:rPr>
          <w:rFonts w:ascii="Arial" w:hAnsi="Arial" w:cs="Arial"/>
          <w:color w:val="212529"/>
          <w:sz w:val="29"/>
          <w:szCs w:val="29"/>
        </w:rPr>
        <w:br/>
        <w:t>– Pemograman Bahasa C++</w:t>
      </w:r>
      <w:r>
        <w:rPr>
          <w:rFonts w:ascii="Arial" w:hAnsi="Arial" w:cs="Arial"/>
          <w:color w:val="212529"/>
          <w:sz w:val="29"/>
          <w:szCs w:val="29"/>
        </w:rPr>
        <w:br/>
        <w:t>– Pemograman Bahasa Java</w:t>
      </w:r>
      <w:r>
        <w:rPr>
          <w:rFonts w:ascii="Arial" w:hAnsi="Arial" w:cs="Arial"/>
          <w:color w:val="212529"/>
          <w:sz w:val="29"/>
          <w:szCs w:val="29"/>
        </w:rPr>
        <w:br/>
        <w:t>– Pemograman PHP &amp; Mysql</w:t>
      </w:r>
      <w:r>
        <w:rPr>
          <w:rFonts w:ascii="Arial" w:hAnsi="Arial" w:cs="Arial"/>
          <w:color w:val="212529"/>
          <w:sz w:val="29"/>
          <w:szCs w:val="29"/>
        </w:rPr>
        <w:br/>
        <w:t>– Pemograman JavaScript</w:t>
      </w:r>
      <w:r>
        <w:rPr>
          <w:rFonts w:ascii="Arial" w:hAnsi="Arial" w:cs="Arial"/>
          <w:color w:val="212529"/>
          <w:sz w:val="29"/>
          <w:szCs w:val="29"/>
        </w:rPr>
        <w:br/>
        <w:t>– Pemograman AJAX (*)</w:t>
      </w:r>
      <w:r>
        <w:rPr>
          <w:rFonts w:ascii="Arial" w:hAnsi="Arial" w:cs="Arial"/>
          <w:color w:val="212529"/>
          <w:sz w:val="29"/>
          <w:szCs w:val="29"/>
        </w:rPr>
        <w:br/>
        <w:t>– Pemograman Web Server</w:t>
      </w:r>
      <w:r>
        <w:rPr>
          <w:rFonts w:ascii="Arial" w:hAnsi="Arial" w:cs="Arial"/>
          <w:color w:val="212529"/>
          <w:sz w:val="29"/>
          <w:szCs w:val="29"/>
        </w:rPr>
        <w:br/>
        <w:t>– Pemograman HTML</w:t>
      </w:r>
      <w:r>
        <w:rPr>
          <w:rFonts w:ascii="Arial" w:hAnsi="Arial" w:cs="Arial"/>
          <w:color w:val="212529"/>
          <w:sz w:val="29"/>
          <w:szCs w:val="29"/>
        </w:rPr>
        <w:br/>
        <w:t>– Pemograman CSS</w:t>
      </w:r>
      <w:r>
        <w:rPr>
          <w:rFonts w:ascii="Arial" w:hAnsi="Arial" w:cs="Arial"/>
          <w:color w:val="212529"/>
          <w:sz w:val="29"/>
          <w:szCs w:val="29"/>
        </w:rPr>
        <w:br/>
        <w:t>– Dan masih banyak lagi</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2. Desain</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Photoshop</w:t>
      </w:r>
      <w:r>
        <w:rPr>
          <w:rFonts w:ascii="Arial" w:hAnsi="Arial" w:cs="Arial"/>
          <w:color w:val="212529"/>
          <w:sz w:val="29"/>
          <w:szCs w:val="29"/>
        </w:rPr>
        <w:br/>
        <w:t>– Corel Draw</w:t>
      </w:r>
      <w:r>
        <w:rPr>
          <w:rFonts w:ascii="Arial" w:hAnsi="Arial" w:cs="Arial"/>
          <w:color w:val="212529"/>
          <w:sz w:val="29"/>
          <w:szCs w:val="29"/>
        </w:rPr>
        <w:br/>
      </w:r>
      <w:r>
        <w:rPr>
          <w:rFonts w:ascii="Arial" w:hAnsi="Arial" w:cs="Arial"/>
          <w:color w:val="212529"/>
          <w:sz w:val="29"/>
          <w:szCs w:val="29"/>
        </w:rPr>
        <w:lastRenderedPageBreak/>
        <w:t>– Web Design</w:t>
      </w:r>
      <w:r>
        <w:rPr>
          <w:rFonts w:ascii="Arial" w:hAnsi="Arial" w:cs="Arial"/>
          <w:color w:val="212529"/>
          <w:sz w:val="29"/>
          <w:szCs w:val="29"/>
        </w:rPr>
        <w:br/>
        <w:t>– Dan masih banyak lagi</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3. Algoritma</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Algoritma Dasar</w:t>
      </w:r>
      <w:r>
        <w:rPr>
          <w:rFonts w:ascii="Arial" w:hAnsi="Arial" w:cs="Arial"/>
          <w:color w:val="212529"/>
          <w:sz w:val="29"/>
          <w:szCs w:val="29"/>
        </w:rPr>
        <w:br/>
        <w:t>– Algoritma tingkat Lanjut</w:t>
      </w:r>
      <w:r>
        <w:rPr>
          <w:rFonts w:ascii="Arial" w:hAnsi="Arial" w:cs="Arial"/>
          <w:color w:val="212529"/>
          <w:sz w:val="29"/>
          <w:szCs w:val="29"/>
        </w:rPr>
        <w:br/>
        <w:t>– Gerbang Logika</w:t>
      </w:r>
      <w:r>
        <w:rPr>
          <w:rFonts w:ascii="Arial" w:hAnsi="Arial" w:cs="Arial"/>
          <w:color w:val="212529"/>
          <w:sz w:val="29"/>
          <w:szCs w:val="29"/>
        </w:rPr>
        <w:br/>
        <w:t>– Basis Data</w:t>
      </w:r>
      <w:r>
        <w:rPr>
          <w:rFonts w:ascii="Arial" w:hAnsi="Arial" w:cs="Arial"/>
          <w:color w:val="212529"/>
          <w:sz w:val="29"/>
          <w:szCs w:val="29"/>
        </w:rPr>
        <w:br/>
        <w:t>– DFD (Data Flow Diagram</w:t>
      </w:r>
      <w:proofErr w:type="gramStart"/>
      <w:r>
        <w:rPr>
          <w:rFonts w:ascii="Arial" w:hAnsi="Arial" w:cs="Arial"/>
          <w:color w:val="212529"/>
          <w:sz w:val="29"/>
          <w:szCs w:val="29"/>
        </w:rPr>
        <w:t>)</w:t>
      </w:r>
      <w:proofErr w:type="gramEnd"/>
      <w:r>
        <w:rPr>
          <w:rFonts w:ascii="Arial" w:hAnsi="Arial" w:cs="Arial"/>
          <w:color w:val="212529"/>
          <w:sz w:val="29"/>
          <w:szCs w:val="29"/>
        </w:rPr>
        <w:br/>
        <w:t>– Dan masih banyak lagi</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Biasanya selain itu jurusan RPL juga mempelajari tentang Perakitan Komputer, Jaringan Dasar dan masih banyak lagi.</w:t>
      </w:r>
      <w:proofErr w:type="gramEnd"/>
      <w:r>
        <w:rPr>
          <w:rFonts w:ascii="Arial" w:hAnsi="Arial" w:cs="Arial"/>
          <w:color w:val="212529"/>
          <w:sz w:val="29"/>
          <w:szCs w:val="29"/>
        </w:rPr>
        <w:t xml:space="preserve"> </w:t>
      </w:r>
      <w:proofErr w:type="gramStart"/>
      <w:r>
        <w:rPr>
          <w:rFonts w:ascii="Arial" w:hAnsi="Arial" w:cs="Arial"/>
          <w:color w:val="212529"/>
          <w:sz w:val="29"/>
          <w:szCs w:val="29"/>
        </w:rPr>
        <w:t>Kenapa selalu ada masih banyak lagi?</w:t>
      </w:r>
      <w:proofErr w:type="gramEnd"/>
      <w:r>
        <w:rPr>
          <w:rFonts w:ascii="Arial" w:hAnsi="Arial" w:cs="Arial"/>
          <w:color w:val="212529"/>
          <w:sz w:val="29"/>
          <w:szCs w:val="29"/>
        </w:rPr>
        <w:t xml:space="preserve"> </w:t>
      </w:r>
      <w:proofErr w:type="gramStart"/>
      <w:r>
        <w:rPr>
          <w:rFonts w:ascii="Arial" w:hAnsi="Arial" w:cs="Arial"/>
          <w:color w:val="212529"/>
          <w:sz w:val="29"/>
          <w:szCs w:val="29"/>
        </w:rPr>
        <w:t>karena</w:t>
      </w:r>
      <w:proofErr w:type="gramEnd"/>
      <w:r>
        <w:rPr>
          <w:rFonts w:ascii="Arial" w:hAnsi="Arial" w:cs="Arial"/>
          <w:color w:val="212529"/>
          <w:sz w:val="29"/>
          <w:szCs w:val="29"/>
        </w:rPr>
        <w:t xml:space="preserve"> jurusan RPL ini bersinggungan dengan teknologi sehingga perkembanganya mengikuti. </w:t>
      </w:r>
      <w:proofErr w:type="gramStart"/>
      <w:r>
        <w:rPr>
          <w:rFonts w:ascii="Arial" w:hAnsi="Arial" w:cs="Arial"/>
          <w:color w:val="212529"/>
          <w:sz w:val="29"/>
          <w:szCs w:val="29"/>
        </w:rPr>
        <w:t>Jadi, kesimpulannya RPL (Rekayasa Perangkat Lunak) itu tidak sekedar Membuat Program (Software) dan Membuat Web saja.</w:t>
      </w:r>
      <w:proofErr w:type="gramEnd"/>
      <w:r>
        <w:rPr>
          <w:rFonts w:ascii="Arial" w:hAnsi="Arial" w:cs="Arial"/>
          <w:color w:val="212529"/>
          <w:sz w:val="29"/>
          <w:szCs w:val="29"/>
        </w:rPr>
        <w:t xml:space="preserve"> </w:t>
      </w:r>
      <w:proofErr w:type="gramStart"/>
      <w:r>
        <w:rPr>
          <w:rFonts w:ascii="Arial" w:hAnsi="Arial" w:cs="Arial"/>
          <w:color w:val="212529"/>
          <w:sz w:val="29"/>
          <w:szCs w:val="29"/>
        </w:rPr>
        <w:t>RPL (Rekayasa Perangkat Lunak) Itu Luas.</w:t>
      </w:r>
      <w:proofErr w:type="gramEnd"/>
    </w:p>
    <w:p w:rsidR="009158DA" w:rsidRDefault="009158DA" w:rsidP="009158DA">
      <w:pPr>
        <w:pStyle w:val="Heading2"/>
        <w:shd w:val="clear" w:color="auto" w:fill="FFFFFF"/>
        <w:spacing w:before="0" w:line="240" w:lineRule="auto"/>
        <w:rPr>
          <w:rFonts w:ascii="Arial" w:hAnsi="Arial" w:cs="Arial"/>
          <w:b w:val="0"/>
          <w:bCs w:val="0"/>
          <w:color w:val="212529"/>
          <w:sz w:val="36"/>
          <w:szCs w:val="36"/>
        </w:rPr>
      </w:pPr>
      <w:r>
        <w:rPr>
          <w:rStyle w:val="Strong"/>
          <w:rFonts w:ascii="Arial" w:hAnsi="Arial" w:cs="Arial"/>
          <w:b/>
          <w:bCs/>
          <w:color w:val="212529"/>
        </w:rPr>
        <w:t xml:space="preserve">Jurusan RPL Kerja </w:t>
      </w:r>
      <w:proofErr w:type="gramStart"/>
      <w:r>
        <w:rPr>
          <w:rStyle w:val="Strong"/>
          <w:rFonts w:ascii="Arial" w:hAnsi="Arial" w:cs="Arial"/>
          <w:b/>
          <w:bCs/>
          <w:color w:val="212529"/>
        </w:rPr>
        <w:t>Apa</w:t>
      </w:r>
      <w:proofErr w:type="gramEnd"/>
      <w:r>
        <w:rPr>
          <w:rStyle w:val="Strong"/>
          <w:rFonts w:ascii="Arial" w:hAnsi="Arial" w:cs="Arial"/>
          <w:b/>
          <w:bCs/>
          <w:color w:val="212529"/>
        </w:rPr>
        <w:t>?</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 xml:space="preserve">Banyak yang </w:t>
      </w:r>
      <w:proofErr w:type="gramStart"/>
      <w:r>
        <w:rPr>
          <w:rFonts w:ascii="Arial" w:hAnsi="Arial" w:cs="Arial"/>
          <w:color w:val="212529"/>
          <w:sz w:val="29"/>
          <w:szCs w:val="29"/>
        </w:rPr>
        <w:t>tanya</w:t>
      </w:r>
      <w:proofErr w:type="gramEnd"/>
      <w:r>
        <w:rPr>
          <w:rFonts w:ascii="Arial" w:hAnsi="Arial" w:cs="Arial"/>
          <w:color w:val="212529"/>
          <w:sz w:val="29"/>
          <w:szCs w:val="29"/>
        </w:rPr>
        <w:t xml:space="preserve"> jurusan RPL itu nanti kalau lulus bisa kerja apa? </w:t>
      </w:r>
      <w:proofErr w:type="gramStart"/>
      <w:r>
        <w:rPr>
          <w:rFonts w:ascii="Arial" w:hAnsi="Arial" w:cs="Arial"/>
          <w:color w:val="212529"/>
          <w:sz w:val="29"/>
          <w:szCs w:val="29"/>
        </w:rPr>
        <w:t>apa</w:t>
      </w:r>
      <w:proofErr w:type="gramEnd"/>
      <w:r>
        <w:rPr>
          <w:rFonts w:ascii="Arial" w:hAnsi="Arial" w:cs="Arial"/>
          <w:color w:val="212529"/>
          <w:sz w:val="29"/>
          <w:szCs w:val="29"/>
        </w:rPr>
        <w:t xml:space="preserve"> saja lowongan kerja lulusan SMK jurusan RPL. Berikut daftar peluang kerja jurusan RPL:</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1. Konfersi PSD ke WordPress</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Merupakan pekerjaan yang berperan untuk anda agar mampu memenuhi kebutuhan klien salah satunya mengubah hasil photoshop menjadi file wordpress.</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2. Developer IT</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Merupakan pekerjaan yang mengharuskan anda dapat mengembangkan perangkat lunak dengan memenuhi kebutuhan klien.</w:t>
      </w:r>
      <w:proofErr w:type="gramEnd"/>
      <w:r>
        <w:rPr>
          <w:rFonts w:ascii="Arial" w:hAnsi="Arial" w:cs="Arial"/>
          <w:color w:val="212529"/>
          <w:sz w:val="29"/>
          <w:szCs w:val="29"/>
        </w:rPr>
        <w:t xml:space="preserve"> </w:t>
      </w:r>
      <w:proofErr w:type="gramStart"/>
      <w:r>
        <w:rPr>
          <w:rFonts w:ascii="Arial" w:hAnsi="Arial" w:cs="Arial"/>
          <w:color w:val="212529"/>
          <w:sz w:val="29"/>
          <w:szCs w:val="29"/>
        </w:rPr>
        <w:t>Seperti perangkat lunak untuk pendidikan, bisnis, hiburan games, telekomunikasi dll.</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lastRenderedPageBreak/>
        <w:t>3. Programmer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Membuat program sebagau perangkat lunak dari komputeer untuk memudahkan fungsi tertentu.</w:t>
      </w:r>
      <w:proofErr w:type="gramEnd"/>
      <w:r>
        <w:rPr>
          <w:rFonts w:ascii="Arial" w:hAnsi="Arial" w:cs="Arial"/>
          <w:color w:val="212529"/>
          <w:sz w:val="29"/>
          <w:szCs w:val="29"/>
        </w:rPr>
        <w:t xml:space="preserve"> </w:t>
      </w:r>
      <w:proofErr w:type="gramStart"/>
      <w:r>
        <w:rPr>
          <w:rFonts w:ascii="Arial" w:hAnsi="Arial" w:cs="Arial"/>
          <w:color w:val="212529"/>
          <w:sz w:val="29"/>
          <w:szCs w:val="29"/>
        </w:rPr>
        <w:t>Programmer dapat bekerja di segala bidang baik industri, pertelevisan, perbankan, media.</w:t>
      </w:r>
      <w:proofErr w:type="gramEnd"/>
      <w:r>
        <w:rPr>
          <w:rFonts w:ascii="Arial" w:hAnsi="Arial" w:cs="Arial"/>
          <w:color w:val="212529"/>
          <w:sz w:val="29"/>
          <w:szCs w:val="29"/>
        </w:rPr>
        <w:t xml:space="preserve"> </w:t>
      </w:r>
      <w:proofErr w:type="gramStart"/>
      <w:r>
        <w:rPr>
          <w:rFonts w:ascii="Arial" w:hAnsi="Arial" w:cs="Arial"/>
          <w:color w:val="212529"/>
          <w:sz w:val="29"/>
          <w:szCs w:val="29"/>
        </w:rPr>
        <w:t>Jadi peluang kerja jurusan rpl sangat banyak.</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4. IT colsultant</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Anda bisa bekerja sebagai IT consultant yang beperan dalam perencanaan dan pengevaluasian penerapan IT pada sebuah organisasi.</w:t>
      </w:r>
      <w:proofErr w:type="gramEnd"/>
      <w:r>
        <w:rPr>
          <w:rFonts w:ascii="Arial" w:hAnsi="Arial" w:cs="Arial"/>
          <w:color w:val="212529"/>
          <w:sz w:val="29"/>
          <w:szCs w:val="29"/>
        </w:rPr>
        <w:t xml:space="preserve"> </w:t>
      </w:r>
      <w:proofErr w:type="gramStart"/>
      <w:r>
        <w:rPr>
          <w:rFonts w:ascii="Arial" w:hAnsi="Arial" w:cs="Arial"/>
          <w:color w:val="212529"/>
          <w:sz w:val="29"/>
          <w:szCs w:val="29"/>
        </w:rPr>
        <w:t>Jadi lowongan kerja smk jurusan rpl banyak, tinggal anda mencari informasinya.</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5. System Analyst dan system integrator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Yang nantinya anda harus berperan dalam melakukan analisis terhadap sistem atau program yang berbasis teknologi dan informasi dalam suatu perusahaan dan membuat solusi yang integrasi dan memanfaatkan perangkat lunak.</w:t>
      </w:r>
      <w:proofErr w:type="gramEnd"/>
      <w:r>
        <w:rPr>
          <w:rFonts w:ascii="Arial" w:hAnsi="Arial" w:cs="Arial"/>
          <w:color w:val="212529"/>
          <w:sz w:val="29"/>
          <w:szCs w:val="29"/>
        </w:rPr>
        <w:t xml:space="preserve"> </w:t>
      </w:r>
      <w:proofErr w:type="gramStart"/>
      <w:r>
        <w:rPr>
          <w:rFonts w:ascii="Arial" w:hAnsi="Arial" w:cs="Arial"/>
          <w:color w:val="212529"/>
          <w:sz w:val="29"/>
          <w:szCs w:val="29"/>
        </w:rPr>
        <w:t>Ini menjadi salah satu peluang kerja lulusan smk jurusan rpl.</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6. Database engineer / data base administrator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Berperan dalam perencanaan pemeliharaan basis data (termasuk data warehouse)</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7. Web engineer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Bertugas merancang dan membangun website beserta layanan dan fasilitas berjalan di atasnya dan bertanggung jawab dalam pemeliharaan website dan mengembangkannya,</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8. Computer network / data communication engineer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Bertugas untuk merancang arsitektur jaringan komputer dan melakukan perawatan, pengelolaan jaringan dalam instansi atau perusahaan.</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9. Game developer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r>
        <w:rPr>
          <w:rFonts w:ascii="Arial" w:hAnsi="Arial" w:cs="Arial"/>
          <w:color w:val="212529"/>
          <w:sz w:val="29"/>
          <w:szCs w:val="29"/>
        </w:rPr>
        <w:t>Anda diharuskan dapat mengembangkan perangkat lunak multimedia game dan</w:t>
      </w:r>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lastRenderedPageBreak/>
        <w:t>10. Intellegent system developer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Mengembangkan perangkat lunak yang intelegen seperti sistem pakar, image recognizer dll.</w:t>
      </w:r>
      <w:proofErr w:type="gramEnd"/>
    </w:p>
    <w:p w:rsidR="009158DA" w:rsidRDefault="009158DA" w:rsidP="009158DA">
      <w:pPr>
        <w:pStyle w:val="Heading3"/>
        <w:shd w:val="clear" w:color="auto" w:fill="FFFFFF"/>
        <w:spacing w:before="0" w:line="240" w:lineRule="auto"/>
        <w:rPr>
          <w:rFonts w:ascii="Arial" w:hAnsi="Arial" w:cs="Arial"/>
          <w:b w:val="0"/>
          <w:bCs w:val="0"/>
          <w:color w:val="212529"/>
          <w:sz w:val="27"/>
          <w:szCs w:val="27"/>
        </w:rPr>
      </w:pPr>
      <w:r>
        <w:rPr>
          <w:rStyle w:val="Strong"/>
          <w:rFonts w:ascii="Arial" w:hAnsi="Arial" w:cs="Arial"/>
          <w:b/>
          <w:bCs/>
          <w:color w:val="212529"/>
        </w:rPr>
        <w:t>11. Software tester</w:t>
      </w:r>
    </w:p>
    <w:p w:rsidR="009158DA" w:rsidRDefault="009158DA" w:rsidP="009158DA">
      <w:pPr>
        <w:pStyle w:val="NormalWeb"/>
        <w:shd w:val="clear" w:color="auto" w:fill="FFFFFF"/>
        <w:spacing w:before="0" w:beforeAutospacing="0" w:after="480" w:afterAutospacing="0"/>
        <w:rPr>
          <w:rFonts w:ascii="Arial" w:hAnsi="Arial" w:cs="Arial"/>
          <w:color w:val="212529"/>
          <w:sz w:val="29"/>
          <w:szCs w:val="29"/>
        </w:rPr>
      </w:pPr>
      <w:proofErr w:type="gramStart"/>
      <w:r>
        <w:rPr>
          <w:rFonts w:ascii="Arial" w:hAnsi="Arial" w:cs="Arial"/>
          <w:color w:val="212529"/>
          <w:sz w:val="29"/>
          <w:szCs w:val="29"/>
        </w:rPr>
        <w:t>Anda diharuskan dapat berperan khusus sebagai penguji perangkat lunak dan bertanggung jawab atas kebenaran fungsi dari perangkat lunak maupun dari sistem.</w:t>
      </w:r>
      <w:proofErr w:type="gramEnd"/>
    </w:p>
    <w:p w:rsidR="009158DA" w:rsidRDefault="009158DA">
      <w:pPr>
        <w:rPr>
          <w:rFonts w:ascii="Arial" w:eastAsia="Times New Roman" w:hAnsi="Arial" w:cs="Arial"/>
          <w:color w:val="212529"/>
          <w:sz w:val="29"/>
          <w:szCs w:val="29"/>
        </w:rPr>
      </w:pPr>
      <w:r>
        <w:rPr>
          <w:rFonts w:ascii="Arial" w:hAnsi="Arial" w:cs="Arial"/>
          <w:color w:val="212529"/>
          <w:sz w:val="29"/>
          <w:szCs w:val="29"/>
        </w:rPr>
        <w:br w:type="page"/>
      </w:r>
    </w:p>
    <w:p w:rsidR="009158DA" w:rsidRPr="009158DA" w:rsidRDefault="009158DA" w:rsidP="009158DA">
      <w:pPr>
        <w:rPr>
          <w:rFonts w:ascii="Arial" w:eastAsia="Times New Roman" w:hAnsi="Arial" w:cs="Arial"/>
          <w:color w:val="212529"/>
          <w:sz w:val="29"/>
          <w:szCs w:val="29"/>
        </w:rPr>
      </w:pPr>
    </w:p>
    <w:p w:rsidR="009158DA" w:rsidRDefault="009158DA" w:rsidP="009158DA">
      <w:pPr>
        <w:pStyle w:val="NormalWeb"/>
        <w:shd w:val="clear" w:color="auto" w:fill="FFFFFF"/>
        <w:spacing w:before="0" w:beforeAutospacing="0" w:after="480" w:afterAutospacing="0"/>
        <w:jc w:val="center"/>
        <w:rPr>
          <w:rFonts w:ascii="Arial" w:hAnsi="Arial" w:cs="Arial"/>
          <w:b/>
          <w:color w:val="212529"/>
          <w:sz w:val="32"/>
          <w:szCs w:val="32"/>
        </w:rPr>
      </w:pPr>
      <w:r>
        <w:rPr>
          <w:rFonts w:ascii="Arial" w:hAnsi="Arial" w:cs="Arial"/>
          <w:b/>
          <w:color w:val="212529"/>
          <w:sz w:val="32"/>
          <w:szCs w:val="32"/>
        </w:rPr>
        <w:t>Bisnis Daring Dan Pemasaran</w:t>
      </w:r>
    </w:p>
    <w:p w:rsidR="009158DA" w:rsidRDefault="009158DA" w:rsidP="009158DA">
      <w:pPr>
        <w:pStyle w:val="NormalWeb"/>
        <w:shd w:val="clear" w:color="auto" w:fill="FFFFFF"/>
        <w:spacing w:before="0" w:beforeAutospacing="0" w:after="480" w:afterAutospacing="0"/>
        <w:jc w:val="center"/>
        <w:rPr>
          <w:rFonts w:ascii="Arial" w:hAnsi="Arial" w:cs="Arial"/>
          <w:b/>
          <w:color w:val="212529"/>
          <w:sz w:val="32"/>
          <w:szCs w:val="32"/>
        </w:rPr>
      </w:pPr>
      <w:r>
        <w:rPr>
          <w:rFonts w:ascii="Arial" w:hAnsi="Arial" w:cs="Arial"/>
          <w:b/>
          <w:color w:val="212529"/>
          <w:sz w:val="32"/>
          <w:szCs w:val="32"/>
        </w:rPr>
        <w:t>(BDP)</w:t>
      </w:r>
    </w:p>
    <w:p w:rsidR="009158DA" w:rsidRPr="009158DA" w:rsidRDefault="009158DA" w:rsidP="009158DA">
      <w:pPr>
        <w:rPr>
          <w:rFonts w:cstheme="minorHAnsi"/>
          <w:sz w:val="24"/>
          <w:szCs w:val="24"/>
        </w:rPr>
      </w:pPr>
      <w:r w:rsidRPr="009158DA">
        <w:rPr>
          <w:rFonts w:cstheme="minorHAnsi"/>
          <w:color w:val="393939"/>
          <w:sz w:val="24"/>
          <w:szCs w:val="24"/>
          <w:shd w:val="clear" w:color="auto" w:fill="FFFFFF"/>
        </w:rPr>
        <w:t>Untuk menyikapi era digital saat ini, sekolah menengah kejuruan atau SMK membuka program</w:t>
      </w:r>
      <w:proofErr w:type="gramStart"/>
      <w:r w:rsidRPr="009158DA">
        <w:rPr>
          <w:rFonts w:cstheme="minorHAnsi"/>
          <w:color w:val="393939"/>
          <w:sz w:val="24"/>
          <w:szCs w:val="24"/>
          <w:shd w:val="clear" w:color="auto" w:fill="FFFFFF"/>
        </w:rPr>
        <w:t>  khusus</w:t>
      </w:r>
      <w:proofErr w:type="gramEnd"/>
      <w:r w:rsidRPr="009158DA">
        <w:rPr>
          <w:rFonts w:cstheme="minorHAnsi"/>
          <w:color w:val="393939"/>
          <w:sz w:val="24"/>
          <w:szCs w:val="24"/>
          <w:shd w:val="clear" w:color="auto" w:fill="FFFFFF"/>
        </w:rPr>
        <w:t xml:space="preserve"> yaitu keahlian bisnis daring (online) dan pemasaran. Hal ini sebagai bentuk usaha untuk membekali siswa agar mampu menggunkan media online seperti situs web maupun media sosial sebaik mungkin, sehingga para siswa diharapkan mampu menggunakannya sebagai e-commerce.</w:t>
      </w:r>
      <w:r w:rsidRPr="009158DA">
        <w:rPr>
          <w:rFonts w:cstheme="minorHAnsi"/>
          <w:color w:val="393939"/>
          <w:sz w:val="24"/>
          <w:szCs w:val="24"/>
        </w:rPr>
        <w:br/>
      </w:r>
    </w:p>
    <w:p w:rsidR="009158DA" w:rsidRPr="009158DA" w:rsidRDefault="009158DA" w:rsidP="009158DA">
      <w:pPr>
        <w:pStyle w:val="Heading3"/>
        <w:shd w:val="clear" w:color="auto" w:fill="FFFFFF"/>
        <w:spacing w:before="0" w:after="144"/>
        <w:textAlignment w:val="baseline"/>
        <w:rPr>
          <w:ins w:id="0" w:author="Unknown"/>
          <w:rFonts w:asciiTheme="minorHAnsi" w:hAnsiTheme="minorHAnsi" w:cstheme="minorHAnsi"/>
          <w:color w:val="393939"/>
          <w:sz w:val="24"/>
          <w:szCs w:val="24"/>
        </w:rPr>
      </w:pPr>
      <w:ins w:id="1" w:author="Unknown">
        <w:r w:rsidRPr="009158DA">
          <w:rPr>
            <w:rFonts w:asciiTheme="minorHAnsi" w:hAnsiTheme="minorHAnsi" w:cstheme="minorHAnsi"/>
            <w:color w:val="393939"/>
            <w:sz w:val="24"/>
            <w:szCs w:val="24"/>
          </w:rPr>
          <w:t>Pengertian BDP "bisnis daring dan pemasaran"</w:t>
        </w:r>
      </w:ins>
    </w:p>
    <w:p w:rsidR="009158DA" w:rsidRPr="009158DA" w:rsidRDefault="009158DA" w:rsidP="009158DA">
      <w:pPr>
        <w:shd w:val="clear" w:color="auto" w:fill="FFFFFF"/>
        <w:spacing w:after="240"/>
        <w:textAlignment w:val="baseline"/>
        <w:rPr>
          <w:ins w:id="2" w:author="Unknown"/>
          <w:rFonts w:cstheme="minorHAnsi"/>
          <w:color w:val="393939"/>
          <w:sz w:val="24"/>
          <w:szCs w:val="24"/>
        </w:rPr>
      </w:pPr>
      <w:proofErr w:type="gramStart"/>
      <w:ins w:id="3" w:author="Unknown">
        <w:r w:rsidRPr="009158DA">
          <w:rPr>
            <w:rFonts w:cstheme="minorHAnsi"/>
            <w:color w:val="393939"/>
            <w:sz w:val="24"/>
            <w:szCs w:val="24"/>
          </w:rPr>
          <w:t>BDP atau kepanjangannya iyalah bisnis daring dan pemasaran adalah sebuah jurusan yang mempelajari tentang dunia marketing, baik secara online maupun offline.</w:t>
        </w:r>
        <w:proofErr w:type="gramEnd"/>
        <w:r w:rsidRPr="009158DA">
          <w:rPr>
            <w:rFonts w:cstheme="minorHAnsi"/>
            <w:color w:val="393939"/>
            <w:sz w:val="24"/>
            <w:szCs w:val="24"/>
          </w:rPr>
          <w:t xml:space="preserve"> Dalam jurusan BDP </w:t>
        </w:r>
        <w:proofErr w:type="gramStart"/>
        <w:r w:rsidRPr="009158DA">
          <w:rPr>
            <w:rFonts w:cstheme="minorHAnsi"/>
            <w:color w:val="393939"/>
            <w:sz w:val="24"/>
            <w:szCs w:val="24"/>
          </w:rPr>
          <w:t>akan</w:t>
        </w:r>
        <w:proofErr w:type="gramEnd"/>
        <w:r w:rsidRPr="009158DA">
          <w:rPr>
            <w:rFonts w:cstheme="minorHAnsi"/>
            <w:color w:val="393939"/>
            <w:sz w:val="24"/>
            <w:szCs w:val="24"/>
          </w:rPr>
          <w:t xml:space="preserve"> diajarkan bagaimana cara untuk menganalisa pasar dan menemukan peluang bisnis di dalamnya.</w:t>
        </w:r>
      </w:ins>
    </w:p>
    <w:p w:rsidR="009158DA" w:rsidRPr="009158DA" w:rsidRDefault="009158DA" w:rsidP="009158DA">
      <w:pPr>
        <w:pStyle w:val="Heading3"/>
        <w:shd w:val="clear" w:color="auto" w:fill="FFFFFF"/>
        <w:spacing w:before="0" w:after="144"/>
        <w:textAlignment w:val="baseline"/>
        <w:rPr>
          <w:ins w:id="4" w:author="Unknown"/>
          <w:rFonts w:asciiTheme="minorHAnsi" w:hAnsiTheme="minorHAnsi" w:cstheme="minorHAnsi"/>
          <w:color w:val="393939"/>
          <w:sz w:val="24"/>
          <w:szCs w:val="24"/>
        </w:rPr>
      </w:pPr>
      <w:ins w:id="5" w:author="Unknown">
        <w:r w:rsidRPr="009158DA">
          <w:rPr>
            <w:rFonts w:asciiTheme="minorHAnsi" w:hAnsiTheme="minorHAnsi" w:cstheme="minorHAnsi"/>
            <w:color w:val="393939"/>
            <w:sz w:val="24"/>
            <w:szCs w:val="24"/>
          </w:rPr>
          <w:t>Tujuan Jurusan Bisnis Daring dan Pemasaran</w:t>
        </w:r>
      </w:ins>
    </w:p>
    <w:p w:rsidR="009158DA" w:rsidRPr="009158DA" w:rsidRDefault="009158DA" w:rsidP="009158DA">
      <w:pPr>
        <w:numPr>
          <w:ilvl w:val="0"/>
          <w:numId w:val="2"/>
        </w:numPr>
        <w:shd w:val="clear" w:color="auto" w:fill="FFFFFF"/>
        <w:spacing w:before="120" w:after="120" w:line="240" w:lineRule="auto"/>
        <w:textAlignment w:val="baseline"/>
        <w:rPr>
          <w:ins w:id="6" w:author="Unknown"/>
          <w:rFonts w:cstheme="minorHAnsi"/>
          <w:color w:val="393939"/>
          <w:sz w:val="24"/>
          <w:szCs w:val="24"/>
        </w:rPr>
      </w:pPr>
      <w:ins w:id="7" w:author="Unknown">
        <w:r w:rsidRPr="009158DA">
          <w:rPr>
            <w:rFonts w:cstheme="minorHAnsi"/>
            <w:color w:val="393939"/>
            <w:sz w:val="24"/>
            <w:szCs w:val="24"/>
          </w:rPr>
          <w:t>Menguasai ilmu marketing ketika lulus.</w:t>
        </w:r>
      </w:ins>
    </w:p>
    <w:p w:rsidR="009158DA" w:rsidRPr="009158DA" w:rsidRDefault="009158DA" w:rsidP="009158DA">
      <w:pPr>
        <w:numPr>
          <w:ilvl w:val="0"/>
          <w:numId w:val="2"/>
        </w:numPr>
        <w:shd w:val="clear" w:color="auto" w:fill="FFFFFF"/>
        <w:spacing w:before="120" w:after="120" w:line="240" w:lineRule="auto"/>
        <w:textAlignment w:val="baseline"/>
        <w:rPr>
          <w:ins w:id="8" w:author="Unknown"/>
          <w:rFonts w:cstheme="minorHAnsi"/>
          <w:color w:val="393939"/>
          <w:sz w:val="24"/>
          <w:szCs w:val="24"/>
        </w:rPr>
      </w:pPr>
      <w:ins w:id="9" w:author="Unknown">
        <w:r w:rsidRPr="009158DA">
          <w:rPr>
            <w:rFonts w:cstheme="minorHAnsi"/>
            <w:color w:val="393939"/>
            <w:sz w:val="24"/>
            <w:szCs w:val="24"/>
          </w:rPr>
          <w:t>Bersikap profesional dalam menggunakan segala aspek yang ada dalam dunia bisnis.</w:t>
        </w:r>
      </w:ins>
    </w:p>
    <w:p w:rsidR="009158DA" w:rsidRPr="009158DA" w:rsidRDefault="009158DA" w:rsidP="009158DA">
      <w:pPr>
        <w:numPr>
          <w:ilvl w:val="0"/>
          <w:numId w:val="2"/>
        </w:numPr>
        <w:shd w:val="clear" w:color="auto" w:fill="FFFFFF"/>
        <w:spacing w:before="120" w:after="120" w:line="240" w:lineRule="auto"/>
        <w:textAlignment w:val="baseline"/>
        <w:rPr>
          <w:ins w:id="10" w:author="Unknown"/>
          <w:rFonts w:cstheme="minorHAnsi"/>
          <w:color w:val="393939"/>
          <w:sz w:val="24"/>
          <w:szCs w:val="24"/>
        </w:rPr>
      </w:pPr>
      <w:ins w:id="11" w:author="Unknown">
        <w:r w:rsidRPr="009158DA">
          <w:rPr>
            <w:rFonts w:cstheme="minorHAnsi"/>
            <w:color w:val="393939"/>
            <w:sz w:val="24"/>
            <w:szCs w:val="24"/>
          </w:rPr>
          <w:t>Bersaing secara sportif dan mampu mengembangkan ilmu yang telah dipelajari.</w:t>
        </w:r>
      </w:ins>
    </w:p>
    <w:p w:rsidR="009158DA" w:rsidRPr="009158DA" w:rsidRDefault="009158DA" w:rsidP="009158DA">
      <w:pPr>
        <w:numPr>
          <w:ilvl w:val="0"/>
          <w:numId w:val="2"/>
        </w:numPr>
        <w:shd w:val="clear" w:color="auto" w:fill="FFFFFF"/>
        <w:spacing w:before="120" w:after="120" w:line="240" w:lineRule="auto"/>
        <w:textAlignment w:val="baseline"/>
        <w:rPr>
          <w:ins w:id="12" w:author="Unknown"/>
          <w:rFonts w:cstheme="minorHAnsi"/>
          <w:color w:val="393939"/>
          <w:sz w:val="24"/>
          <w:szCs w:val="24"/>
        </w:rPr>
      </w:pPr>
      <w:ins w:id="13" w:author="Unknown">
        <w:r w:rsidRPr="009158DA">
          <w:rPr>
            <w:rFonts w:cstheme="minorHAnsi"/>
            <w:color w:val="393939"/>
            <w:sz w:val="24"/>
            <w:szCs w:val="24"/>
          </w:rPr>
          <w:t>Kreatif dalam berinovasi.</w:t>
        </w:r>
      </w:ins>
    </w:p>
    <w:p w:rsidR="009158DA" w:rsidRPr="009158DA" w:rsidRDefault="009158DA" w:rsidP="009158DA">
      <w:pPr>
        <w:numPr>
          <w:ilvl w:val="0"/>
          <w:numId w:val="2"/>
        </w:numPr>
        <w:shd w:val="clear" w:color="auto" w:fill="FFFFFF"/>
        <w:spacing w:before="120" w:after="120" w:line="240" w:lineRule="auto"/>
        <w:textAlignment w:val="baseline"/>
        <w:rPr>
          <w:ins w:id="14" w:author="Unknown"/>
          <w:rFonts w:cstheme="minorHAnsi"/>
          <w:color w:val="393939"/>
          <w:sz w:val="24"/>
          <w:szCs w:val="24"/>
        </w:rPr>
      </w:pPr>
      <w:ins w:id="15" w:author="Unknown">
        <w:r w:rsidRPr="009158DA">
          <w:rPr>
            <w:rFonts w:cstheme="minorHAnsi"/>
            <w:color w:val="393939"/>
            <w:sz w:val="24"/>
            <w:szCs w:val="24"/>
          </w:rPr>
          <w:t>Produktif dalam mengembangkan usaha.</w:t>
        </w:r>
      </w:ins>
    </w:p>
    <w:p w:rsidR="009158DA" w:rsidRPr="009158DA" w:rsidRDefault="009158DA" w:rsidP="009158DA">
      <w:pPr>
        <w:numPr>
          <w:ilvl w:val="0"/>
          <w:numId w:val="2"/>
        </w:numPr>
        <w:shd w:val="clear" w:color="auto" w:fill="FFFFFF"/>
        <w:spacing w:before="120" w:after="120" w:line="240" w:lineRule="auto"/>
        <w:textAlignment w:val="baseline"/>
        <w:rPr>
          <w:ins w:id="16" w:author="Unknown"/>
          <w:rFonts w:cstheme="minorHAnsi"/>
          <w:color w:val="393939"/>
          <w:sz w:val="24"/>
          <w:szCs w:val="24"/>
        </w:rPr>
      </w:pPr>
      <w:ins w:id="17" w:author="Unknown">
        <w:r w:rsidRPr="009158DA">
          <w:rPr>
            <w:rFonts w:cstheme="minorHAnsi"/>
            <w:color w:val="393939"/>
            <w:sz w:val="24"/>
            <w:szCs w:val="24"/>
          </w:rPr>
          <w:t>Mampu melakukan pemasaran.</w:t>
        </w:r>
      </w:ins>
    </w:p>
    <w:p w:rsidR="009158DA" w:rsidRPr="009158DA" w:rsidRDefault="009158DA" w:rsidP="009158DA">
      <w:pPr>
        <w:numPr>
          <w:ilvl w:val="0"/>
          <w:numId w:val="2"/>
        </w:numPr>
        <w:shd w:val="clear" w:color="auto" w:fill="FFFFFF"/>
        <w:spacing w:before="120" w:after="120" w:line="240" w:lineRule="auto"/>
        <w:textAlignment w:val="baseline"/>
        <w:rPr>
          <w:ins w:id="18" w:author="Unknown"/>
          <w:rFonts w:cstheme="minorHAnsi"/>
          <w:color w:val="393939"/>
          <w:sz w:val="24"/>
          <w:szCs w:val="24"/>
        </w:rPr>
      </w:pPr>
      <w:ins w:id="19" w:author="Unknown">
        <w:r w:rsidRPr="009158DA">
          <w:rPr>
            <w:rFonts w:cstheme="minorHAnsi"/>
            <w:color w:val="393939"/>
            <w:sz w:val="24"/>
            <w:szCs w:val="24"/>
          </w:rPr>
          <w:t>Mampu bernegosiasi (tawar - menawar) dengan pelanggan.</w:t>
        </w:r>
      </w:ins>
    </w:p>
    <w:p w:rsidR="009158DA" w:rsidRPr="009158DA" w:rsidRDefault="009158DA" w:rsidP="009158DA">
      <w:pPr>
        <w:numPr>
          <w:ilvl w:val="0"/>
          <w:numId w:val="2"/>
        </w:numPr>
        <w:shd w:val="clear" w:color="auto" w:fill="FFFFFF"/>
        <w:spacing w:before="120" w:after="120" w:line="240" w:lineRule="auto"/>
        <w:textAlignment w:val="baseline"/>
        <w:rPr>
          <w:ins w:id="20" w:author="Unknown"/>
          <w:rFonts w:cstheme="minorHAnsi"/>
          <w:color w:val="393939"/>
          <w:sz w:val="24"/>
          <w:szCs w:val="24"/>
        </w:rPr>
      </w:pPr>
      <w:ins w:id="21" w:author="Unknown">
        <w:r w:rsidRPr="009158DA">
          <w:rPr>
            <w:rFonts w:cstheme="minorHAnsi"/>
            <w:color w:val="393939"/>
            <w:sz w:val="24"/>
            <w:szCs w:val="24"/>
          </w:rPr>
          <w:t>Memahami secara lengkap prinsip dalam berbisnis.</w:t>
        </w:r>
      </w:ins>
    </w:p>
    <w:p w:rsidR="009158DA" w:rsidRPr="009158DA" w:rsidRDefault="009158DA" w:rsidP="009158DA">
      <w:pPr>
        <w:numPr>
          <w:ilvl w:val="0"/>
          <w:numId w:val="2"/>
        </w:numPr>
        <w:shd w:val="clear" w:color="auto" w:fill="FFFFFF"/>
        <w:spacing w:before="120" w:after="120" w:line="240" w:lineRule="auto"/>
        <w:textAlignment w:val="baseline"/>
        <w:rPr>
          <w:ins w:id="22" w:author="Unknown"/>
          <w:rFonts w:cstheme="minorHAnsi"/>
          <w:color w:val="393939"/>
          <w:sz w:val="24"/>
          <w:szCs w:val="24"/>
        </w:rPr>
      </w:pPr>
      <w:ins w:id="23" w:author="Unknown">
        <w:r w:rsidRPr="009158DA">
          <w:rPr>
            <w:rFonts w:cstheme="minorHAnsi"/>
            <w:color w:val="393939"/>
            <w:sz w:val="24"/>
            <w:szCs w:val="24"/>
          </w:rPr>
          <w:t>Mampu menggunakan alat - alat untuk memasarkan produk.</w:t>
        </w:r>
      </w:ins>
    </w:p>
    <w:p w:rsidR="009158DA" w:rsidRPr="009158DA" w:rsidRDefault="009158DA" w:rsidP="009158DA">
      <w:pPr>
        <w:numPr>
          <w:ilvl w:val="0"/>
          <w:numId w:val="2"/>
        </w:numPr>
        <w:shd w:val="clear" w:color="auto" w:fill="FFFFFF"/>
        <w:spacing w:before="120" w:after="120" w:line="240" w:lineRule="auto"/>
        <w:textAlignment w:val="baseline"/>
        <w:rPr>
          <w:ins w:id="24" w:author="Unknown"/>
          <w:rFonts w:cstheme="minorHAnsi"/>
          <w:color w:val="393939"/>
          <w:sz w:val="24"/>
          <w:szCs w:val="24"/>
        </w:rPr>
      </w:pPr>
      <w:ins w:id="25" w:author="Unknown">
        <w:r w:rsidRPr="009158DA">
          <w:rPr>
            <w:rFonts w:cstheme="minorHAnsi"/>
            <w:color w:val="393939"/>
            <w:sz w:val="24"/>
            <w:szCs w:val="24"/>
          </w:rPr>
          <w:t>Menerapkan 3K (kesehatan, dan keselamatan kerja).</w:t>
        </w:r>
      </w:ins>
    </w:p>
    <w:p w:rsidR="009158DA" w:rsidRPr="009158DA" w:rsidRDefault="009158DA" w:rsidP="009158DA">
      <w:pPr>
        <w:numPr>
          <w:ilvl w:val="0"/>
          <w:numId w:val="2"/>
        </w:numPr>
        <w:shd w:val="clear" w:color="auto" w:fill="FFFFFF"/>
        <w:spacing w:before="120" w:after="120" w:line="240" w:lineRule="auto"/>
        <w:textAlignment w:val="baseline"/>
        <w:rPr>
          <w:ins w:id="26" w:author="Unknown"/>
          <w:rFonts w:cstheme="minorHAnsi"/>
          <w:color w:val="393939"/>
          <w:sz w:val="24"/>
          <w:szCs w:val="24"/>
        </w:rPr>
      </w:pPr>
      <w:ins w:id="27" w:author="Unknown">
        <w:r w:rsidRPr="009158DA">
          <w:rPr>
            <w:rFonts w:cstheme="minorHAnsi"/>
            <w:color w:val="393939"/>
            <w:sz w:val="24"/>
            <w:szCs w:val="24"/>
          </w:rPr>
          <w:t>Mengatur administrasi.</w:t>
        </w:r>
      </w:ins>
    </w:p>
    <w:p w:rsidR="009158DA" w:rsidRPr="009158DA" w:rsidRDefault="009158DA" w:rsidP="009158DA">
      <w:pPr>
        <w:numPr>
          <w:ilvl w:val="0"/>
          <w:numId w:val="2"/>
        </w:numPr>
        <w:shd w:val="clear" w:color="auto" w:fill="FFFFFF"/>
        <w:spacing w:before="120" w:after="120" w:line="240" w:lineRule="auto"/>
        <w:textAlignment w:val="baseline"/>
        <w:rPr>
          <w:ins w:id="28" w:author="Unknown"/>
          <w:rFonts w:cstheme="minorHAnsi"/>
          <w:color w:val="393939"/>
          <w:sz w:val="24"/>
          <w:szCs w:val="24"/>
        </w:rPr>
      </w:pPr>
      <w:ins w:id="29" w:author="Unknown">
        <w:r w:rsidRPr="009158DA">
          <w:rPr>
            <w:rFonts w:cstheme="minorHAnsi"/>
            <w:color w:val="393939"/>
            <w:sz w:val="24"/>
            <w:szCs w:val="24"/>
          </w:rPr>
          <w:t>Melakukan pelayanan.</w:t>
        </w:r>
      </w:ins>
    </w:p>
    <w:p w:rsidR="009158DA" w:rsidRPr="009158DA" w:rsidRDefault="009158DA" w:rsidP="009158DA">
      <w:pPr>
        <w:numPr>
          <w:ilvl w:val="0"/>
          <w:numId w:val="2"/>
        </w:numPr>
        <w:shd w:val="clear" w:color="auto" w:fill="FFFFFF"/>
        <w:spacing w:before="120" w:after="120" w:line="240" w:lineRule="auto"/>
        <w:textAlignment w:val="baseline"/>
        <w:rPr>
          <w:ins w:id="30" w:author="Unknown"/>
          <w:rFonts w:cstheme="minorHAnsi"/>
          <w:color w:val="393939"/>
          <w:sz w:val="24"/>
          <w:szCs w:val="24"/>
        </w:rPr>
      </w:pPr>
      <w:ins w:id="31" w:author="Unknown">
        <w:r w:rsidRPr="009158DA">
          <w:rPr>
            <w:rFonts w:cstheme="minorHAnsi"/>
            <w:color w:val="393939"/>
            <w:sz w:val="24"/>
            <w:szCs w:val="24"/>
          </w:rPr>
          <w:t>Menemukan peluang baru dari pelanggan.</w:t>
        </w:r>
      </w:ins>
    </w:p>
    <w:p w:rsidR="009158DA" w:rsidRPr="009158DA" w:rsidRDefault="009158DA" w:rsidP="009158DA">
      <w:pPr>
        <w:numPr>
          <w:ilvl w:val="0"/>
          <w:numId w:val="2"/>
        </w:numPr>
        <w:shd w:val="clear" w:color="auto" w:fill="FFFFFF"/>
        <w:spacing w:before="120" w:after="120" w:line="240" w:lineRule="auto"/>
        <w:textAlignment w:val="baseline"/>
        <w:rPr>
          <w:ins w:id="32" w:author="Unknown"/>
          <w:rFonts w:cstheme="minorHAnsi"/>
          <w:color w:val="393939"/>
          <w:sz w:val="24"/>
          <w:szCs w:val="24"/>
        </w:rPr>
      </w:pPr>
      <w:ins w:id="33" w:author="Unknown">
        <w:r w:rsidRPr="009158DA">
          <w:rPr>
            <w:rFonts w:cstheme="minorHAnsi"/>
            <w:color w:val="393939"/>
            <w:sz w:val="24"/>
            <w:szCs w:val="24"/>
          </w:rPr>
          <w:t xml:space="preserve">Mampu bekerja sendiri maupun sebagai </w:t>
        </w:r>
        <w:proofErr w:type="gramStart"/>
        <w:r w:rsidRPr="009158DA">
          <w:rPr>
            <w:rFonts w:cstheme="minorHAnsi"/>
            <w:color w:val="393939"/>
            <w:sz w:val="24"/>
            <w:szCs w:val="24"/>
          </w:rPr>
          <w:t>tim</w:t>
        </w:r>
        <w:proofErr w:type="gramEnd"/>
        <w:r w:rsidRPr="009158DA">
          <w:rPr>
            <w:rFonts w:cstheme="minorHAnsi"/>
            <w:color w:val="393939"/>
            <w:sz w:val="24"/>
            <w:szCs w:val="24"/>
          </w:rPr>
          <w:t>.</w:t>
        </w:r>
      </w:ins>
    </w:p>
    <w:p w:rsidR="009158DA" w:rsidRPr="009158DA" w:rsidRDefault="009158DA" w:rsidP="009158DA">
      <w:pPr>
        <w:shd w:val="clear" w:color="auto" w:fill="FFFFFF"/>
        <w:spacing w:after="0"/>
        <w:textAlignment w:val="baseline"/>
        <w:rPr>
          <w:ins w:id="34" w:author="Unknown"/>
          <w:rFonts w:cstheme="minorHAnsi"/>
          <w:color w:val="393939"/>
          <w:sz w:val="24"/>
          <w:szCs w:val="24"/>
        </w:rPr>
      </w:pPr>
    </w:p>
    <w:p w:rsidR="009158DA" w:rsidRDefault="009158DA" w:rsidP="009158DA">
      <w:pPr>
        <w:pStyle w:val="Heading3"/>
        <w:shd w:val="clear" w:color="auto" w:fill="FFFFFF"/>
        <w:spacing w:before="0" w:after="144"/>
        <w:textAlignment w:val="baseline"/>
        <w:rPr>
          <w:rFonts w:asciiTheme="minorHAnsi" w:hAnsiTheme="minorHAnsi" w:cstheme="minorHAnsi"/>
          <w:color w:val="393939"/>
          <w:sz w:val="24"/>
          <w:szCs w:val="24"/>
        </w:rPr>
      </w:pPr>
      <w:ins w:id="35" w:author="Unknown">
        <w:r w:rsidRPr="009158DA">
          <w:rPr>
            <w:rFonts w:asciiTheme="minorHAnsi" w:hAnsiTheme="minorHAnsi" w:cstheme="minorHAnsi"/>
            <w:color w:val="393939"/>
            <w:sz w:val="24"/>
            <w:szCs w:val="24"/>
          </w:rPr>
          <w:t>Keuntungan</w:t>
        </w:r>
      </w:ins>
    </w:p>
    <w:p w:rsidR="009158DA" w:rsidRPr="009158DA" w:rsidRDefault="009158DA" w:rsidP="009158DA">
      <w:pPr>
        <w:rPr>
          <w:ins w:id="36" w:author="Unknown"/>
        </w:rPr>
      </w:pPr>
      <w:ins w:id="37" w:author="Unknown">
        <w:r w:rsidRPr="009158DA">
          <w:br/>
          <w:t xml:space="preserve">- </w:t>
        </w:r>
        <w:proofErr w:type="gramStart"/>
        <w:r w:rsidRPr="009158DA">
          <w:t>memiliki</w:t>
        </w:r>
        <w:proofErr w:type="gramEnd"/>
        <w:r w:rsidRPr="009158DA">
          <w:t xml:space="preserve"> banyak peluang usaha</w:t>
        </w:r>
      </w:ins>
    </w:p>
    <w:p w:rsidR="009158DA" w:rsidRPr="009158DA" w:rsidRDefault="009158DA" w:rsidP="009158DA">
      <w:pPr>
        <w:shd w:val="clear" w:color="auto" w:fill="FFFFFF"/>
        <w:textAlignment w:val="baseline"/>
        <w:rPr>
          <w:ins w:id="38" w:author="Unknown"/>
          <w:rFonts w:cstheme="minorHAnsi"/>
          <w:color w:val="393939"/>
          <w:sz w:val="24"/>
          <w:szCs w:val="24"/>
        </w:rPr>
      </w:pPr>
      <w:ins w:id="39" w:author="Unknown">
        <w:r w:rsidRPr="009158DA">
          <w:rPr>
            <w:rFonts w:cstheme="minorHAnsi"/>
            <w:color w:val="393939"/>
            <w:sz w:val="24"/>
            <w:szCs w:val="24"/>
          </w:rPr>
          <w:t xml:space="preserve">- </w:t>
        </w:r>
        <w:proofErr w:type="gramStart"/>
        <w:r w:rsidRPr="009158DA">
          <w:rPr>
            <w:rFonts w:cstheme="minorHAnsi"/>
            <w:color w:val="393939"/>
            <w:sz w:val="24"/>
            <w:szCs w:val="24"/>
          </w:rPr>
          <w:t>memiliki</w:t>
        </w:r>
        <w:proofErr w:type="gramEnd"/>
        <w:r w:rsidRPr="009158DA">
          <w:rPr>
            <w:rFonts w:cstheme="minorHAnsi"/>
            <w:color w:val="393939"/>
            <w:sz w:val="24"/>
            <w:szCs w:val="24"/>
          </w:rPr>
          <w:t xml:space="preserve"> kesempatan untuk menjadi bos</w:t>
        </w:r>
      </w:ins>
    </w:p>
    <w:p w:rsidR="009158DA" w:rsidRPr="009158DA" w:rsidRDefault="009158DA" w:rsidP="009158DA">
      <w:pPr>
        <w:shd w:val="clear" w:color="auto" w:fill="FFFFFF"/>
        <w:textAlignment w:val="baseline"/>
        <w:rPr>
          <w:ins w:id="40" w:author="Unknown"/>
          <w:rFonts w:cstheme="minorHAnsi"/>
          <w:color w:val="393939"/>
          <w:sz w:val="24"/>
          <w:szCs w:val="24"/>
        </w:rPr>
      </w:pPr>
      <w:ins w:id="41" w:author="Unknown">
        <w:r w:rsidRPr="009158DA">
          <w:rPr>
            <w:rFonts w:cstheme="minorHAnsi"/>
            <w:color w:val="393939"/>
            <w:sz w:val="24"/>
            <w:szCs w:val="24"/>
          </w:rPr>
          <w:t xml:space="preserve">- </w:t>
        </w:r>
        <w:proofErr w:type="gramStart"/>
        <w:r w:rsidRPr="009158DA">
          <w:rPr>
            <w:rFonts w:cstheme="minorHAnsi"/>
            <w:color w:val="393939"/>
            <w:sz w:val="24"/>
            <w:szCs w:val="24"/>
          </w:rPr>
          <w:t>dapat</w:t>
        </w:r>
        <w:proofErr w:type="gramEnd"/>
        <w:r w:rsidRPr="009158DA">
          <w:rPr>
            <w:rFonts w:cstheme="minorHAnsi"/>
            <w:color w:val="393939"/>
            <w:sz w:val="24"/>
            <w:szCs w:val="24"/>
          </w:rPr>
          <w:t xml:space="preserve"> membantu masyarakat secara nyata</w:t>
        </w:r>
      </w:ins>
    </w:p>
    <w:p w:rsidR="009158DA" w:rsidRPr="009158DA" w:rsidRDefault="009158DA" w:rsidP="009158DA">
      <w:pPr>
        <w:shd w:val="clear" w:color="auto" w:fill="FFFFFF"/>
        <w:textAlignment w:val="baseline"/>
        <w:rPr>
          <w:ins w:id="42" w:author="Unknown"/>
          <w:rFonts w:cstheme="minorHAnsi"/>
          <w:color w:val="393939"/>
          <w:sz w:val="24"/>
          <w:szCs w:val="24"/>
        </w:rPr>
      </w:pPr>
      <w:ins w:id="43" w:author="Unknown">
        <w:r w:rsidRPr="009158DA">
          <w:rPr>
            <w:rFonts w:cstheme="minorHAnsi"/>
            <w:color w:val="393939"/>
            <w:sz w:val="24"/>
            <w:szCs w:val="24"/>
          </w:rPr>
          <w:t xml:space="preserve">- </w:t>
        </w:r>
        <w:proofErr w:type="gramStart"/>
        <w:r w:rsidRPr="009158DA">
          <w:rPr>
            <w:rFonts w:cstheme="minorHAnsi"/>
            <w:color w:val="393939"/>
            <w:sz w:val="24"/>
            <w:szCs w:val="24"/>
          </w:rPr>
          <w:t>memiliki</w:t>
        </w:r>
        <w:proofErr w:type="gramEnd"/>
        <w:r w:rsidRPr="009158DA">
          <w:rPr>
            <w:rFonts w:cstheme="minorHAnsi"/>
            <w:color w:val="393939"/>
            <w:sz w:val="24"/>
            <w:szCs w:val="24"/>
          </w:rPr>
          <w:t xml:space="preserve"> penghasilan yang besar ketika usahanya berhasil</w:t>
        </w:r>
      </w:ins>
    </w:p>
    <w:p w:rsidR="009158DA" w:rsidRPr="009158DA" w:rsidRDefault="009158DA" w:rsidP="009158DA">
      <w:pPr>
        <w:shd w:val="clear" w:color="auto" w:fill="FFFFFF"/>
        <w:textAlignment w:val="baseline"/>
        <w:rPr>
          <w:ins w:id="44" w:author="Unknown"/>
          <w:rFonts w:cstheme="minorHAnsi"/>
          <w:color w:val="393939"/>
          <w:sz w:val="24"/>
          <w:szCs w:val="24"/>
        </w:rPr>
      </w:pPr>
      <w:ins w:id="45" w:author="Unknown">
        <w:r w:rsidRPr="009158DA">
          <w:rPr>
            <w:rFonts w:cstheme="minorHAnsi"/>
            <w:color w:val="393939"/>
            <w:sz w:val="24"/>
            <w:szCs w:val="24"/>
          </w:rPr>
          <w:t xml:space="preserve">- </w:t>
        </w:r>
        <w:proofErr w:type="gramStart"/>
        <w:r w:rsidRPr="009158DA">
          <w:rPr>
            <w:rFonts w:cstheme="minorHAnsi"/>
            <w:color w:val="393939"/>
            <w:sz w:val="24"/>
            <w:szCs w:val="24"/>
          </w:rPr>
          <w:t>waktu</w:t>
        </w:r>
        <w:proofErr w:type="gramEnd"/>
        <w:r w:rsidRPr="009158DA">
          <w:rPr>
            <w:rFonts w:cstheme="minorHAnsi"/>
            <w:color w:val="393939"/>
            <w:sz w:val="24"/>
            <w:szCs w:val="24"/>
          </w:rPr>
          <w:t xml:space="preserve"> dan tempat pelaksanaanya flexibel bisa dimana saja</w:t>
        </w:r>
      </w:ins>
    </w:p>
    <w:p w:rsidR="009158DA" w:rsidRPr="009158DA" w:rsidRDefault="009158DA" w:rsidP="009158DA">
      <w:pPr>
        <w:shd w:val="clear" w:color="auto" w:fill="FFFFFF"/>
        <w:textAlignment w:val="baseline"/>
        <w:rPr>
          <w:ins w:id="46" w:author="Unknown"/>
          <w:rFonts w:cstheme="minorHAnsi"/>
          <w:color w:val="393939"/>
          <w:sz w:val="24"/>
          <w:szCs w:val="24"/>
        </w:rPr>
      </w:pPr>
    </w:p>
    <w:p w:rsidR="009158DA" w:rsidRPr="009158DA" w:rsidRDefault="009158DA" w:rsidP="009158DA">
      <w:pPr>
        <w:pStyle w:val="Heading3"/>
        <w:shd w:val="clear" w:color="auto" w:fill="FFFFFF"/>
        <w:spacing w:before="0" w:after="144"/>
        <w:textAlignment w:val="baseline"/>
        <w:rPr>
          <w:ins w:id="47" w:author="Unknown"/>
          <w:rFonts w:asciiTheme="minorHAnsi" w:hAnsiTheme="minorHAnsi" w:cstheme="minorHAnsi"/>
          <w:color w:val="393939"/>
          <w:sz w:val="24"/>
          <w:szCs w:val="24"/>
        </w:rPr>
      </w:pPr>
      <w:ins w:id="48" w:author="Unknown">
        <w:r w:rsidRPr="009158DA">
          <w:rPr>
            <w:rFonts w:asciiTheme="minorHAnsi" w:hAnsiTheme="minorHAnsi" w:cstheme="minorHAnsi"/>
            <w:color w:val="393939"/>
            <w:sz w:val="24"/>
            <w:szCs w:val="24"/>
          </w:rPr>
          <w:t>Bidang pekerjaan BDP</w:t>
        </w:r>
      </w:ins>
    </w:p>
    <w:p w:rsidR="009158DA" w:rsidRPr="009158DA" w:rsidRDefault="009158DA" w:rsidP="009158DA">
      <w:pPr>
        <w:numPr>
          <w:ilvl w:val="0"/>
          <w:numId w:val="3"/>
        </w:numPr>
        <w:shd w:val="clear" w:color="auto" w:fill="FFFFFF"/>
        <w:spacing w:before="120" w:after="120" w:line="336" w:lineRule="atLeast"/>
        <w:textAlignment w:val="baseline"/>
        <w:rPr>
          <w:ins w:id="49" w:author="Unknown"/>
          <w:rFonts w:cstheme="minorHAnsi"/>
          <w:color w:val="393939"/>
          <w:sz w:val="24"/>
          <w:szCs w:val="24"/>
        </w:rPr>
      </w:pPr>
      <w:ins w:id="50" w:author="Unknown">
        <w:r w:rsidRPr="009158DA">
          <w:rPr>
            <w:rFonts w:cstheme="minorHAnsi"/>
            <w:color w:val="393939"/>
            <w:sz w:val="24"/>
            <w:szCs w:val="24"/>
          </w:rPr>
          <w:t>Admin Fanspage</w:t>
        </w:r>
      </w:ins>
    </w:p>
    <w:p w:rsidR="009158DA" w:rsidRPr="009158DA" w:rsidRDefault="009158DA" w:rsidP="009158DA">
      <w:pPr>
        <w:numPr>
          <w:ilvl w:val="0"/>
          <w:numId w:val="3"/>
        </w:numPr>
        <w:shd w:val="clear" w:color="auto" w:fill="FFFFFF"/>
        <w:spacing w:before="120" w:after="120" w:line="336" w:lineRule="atLeast"/>
        <w:textAlignment w:val="baseline"/>
        <w:rPr>
          <w:ins w:id="51" w:author="Unknown"/>
          <w:rFonts w:cstheme="minorHAnsi"/>
          <w:color w:val="393939"/>
          <w:sz w:val="24"/>
          <w:szCs w:val="24"/>
        </w:rPr>
      </w:pPr>
      <w:ins w:id="52" w:author="Unknown">
        <w:r w:rsidRPr="009158DA">
          <w:rPr>
            <w:rFonts w:cstheme="minorHAnsi"/>
            <w:color w:val="393939"/>
            <w:sz w:val="24"/>
            <w:szCs w:val="24"/>
          </w:rPr>
          <w:t>Content Creator</w:t>
        </w:r>
      </w:ins>
    </w:p>
    <w:p w:rsidR="009158DA" w:rsidRPr="009158DA" w:rsidRDefault="009158DA" w:rsidP="009158DA">
      <w:pPr>
        <w:numPr>
          <w:ilvl w:val="0"/>
          <w:numId w:val="3"/>
        </w:numPr>
        <w:shd w:val="clear" w:color="auto" w:fill="FFFFFF"/>
        <w:spacing w:before="120" w:after="120" w:line="336" w:lineRule="atLeast"/>
        <w:textAlignment w:val="baseline"/>
        <w:rPr>
          <w:ins w:id="53" w:author="Unknown"/>
          <w:rFonts w:cstheme="minorHAnsi"/>
          <w:color w:val="393939"/>
          <w:sz w:val="24"/>
          <w:szCs w:val="24"/>
        </w:rPr>
      </w:pPr>
      <w:ins w:id="54" w:author="Unknown">
        <w:r w:rsidRPr="009158DA">
          <w:rPr>
            <w:rFonts w:cstheme="minorHAnsi"/>
            <w:color w:val="393939"/>
            <w:sz w:val="24"/>
            <w:szCs w:val="24"/>
          </w:rPr>
          <w:t>Blogger</w:t>
        </w:r>
      </w:ins>
    </w:p>
    <w:p w:rsidR="009158DA" w:rsidRPr="009158DA" w:rsidRDefault="009158DA" w:rsidP="009158DA">
      <w:pPr>
        <w:numPr>
          <w:ilvl w:val="0"/>
          <w:numId w:val="3"/>
        </w:numPr>
        <w:shd w:val="clear" w:color="auto" w:fill="FFFFFF"/>
        <w:spacing w:before="120" w:after="120" w:line="336" w:lineRule="atLeast"/>
        <w:textAlignment w:val="baseline"/>
        <w:rPr>
          <w:ins w:id="55" w:author="Unknown"/>
          <w:rFonts w:cstheme="minorHAnsi"/>
          <w:color w:val="393939"/>
          <w:sz w:val="24"/>
          <w:szCs w:val="24"/>
        </w:rPr>
      </w:pPr>
      <w:ins w:id="56" w:author="Unknown">
        <w:r w:rsidRPr="009158DA">
          <w:rPr>
            <w:rFonts w:cstheme="minorHAnsi"/>
            <w:color w:val="393939"/>
            <w:sz w:val="24"/>
            <w:szCs w:val="24"/>
          </w:rPr>
          <w:t>SEO</w:t>
        </w:r>
      </w:ins>
    </w:p>
    <w:p w:rsidR="009158DA" w:rsidRPr="009158DA" w:rsidRDefault="009158DA" w:rsidP="009158DA">
      <w:pPr>
        <w:numPr>
          <w:ilvl w:val="0"/>
          <w:numId w:val="3"/>
        </w:numPr>
        <w:shd w:val="clear" w:color="auto" w:fill="FFFFFF"/>
        <w:spacing w:before="120" w:after="120" w:line="336" w:lineRule="atLeast"/>
        <w:textAlignment w:val="baseline"/>
        <w:rPr>
          <w:ins w:id="57" w:author="Unknown"/>
          <w:rFonts w:cstheme="minorHAnsi"/>
          <w:color w:val="393939"/>
          <w:sz w:val="24"/>
          <w:szCs w:val="24"/>
        </w:rPr>
      </w:pPr>
      <w:ins w:id="58" w:author="Unknown">
        <w:r w:rsidRPr="009158DA">
          <w:rPr>
            <w:rFonts w:cstheme="minorHAnsi"/>
            <w:color w:val="393939"/>
            <w:sz w:val="24"/>
            <w:szCs w:val="24"/>
          </w:rPr>
          <w:t>Youtuber</w:t>
        </w:r>
      </w:ins>
    </w:p>
    <w:p w:rsidR="009158DA" w:rsidRPr="009158DA" w:rsidRDefault="009158DA" w:rsidP="009158DA">
      <w:pPr>
        <w:numPr>
          <w:ilvl w:val="0"/>
          <w:numId w:val="3"/>
        </w:numPr>
        <w:shd w:val="clear" w:color="auto" w:fill="FFFFFF"/>
        <w:spacing w:before="120" w:after="120" w:line="336" w:lineRule="atLeast"/>
        <w:textAlignment w:val="baseline"/>
        <w:rPr>
          <w:ins w:id="59" w:author="Unknown"/>
          <w:rFonts w:cstheme="minorHAnsi"/>
          <w:color w:val="393939"/>
          <w:sz w:val="24"/>
          <w:szCs w:val="24"/>
        </w:rPr>
      </w:pPr>
      <w:ins w:id="60" w:author="Unknown">
        <w:r w:rsidRPr="009158DA">
          <w:rPr>
            <w:rFonts w:cstheme="minorHAnsi"/>
            <w:color w:val="393939"/>
            <w:sz w:val="24"/>
            <w:szCs w:val="24"/>
          </w:rPr>
          <w:t>Online Shop</w:t>
        </w:r>
      </w:ins>
    </w:p>
    <w:p w:rsidR="009158DA" w:rsidRPr="009158DA" w:rsidRDefault="009158DA" w:rsidP="009158DA">
      <w:pPr>
        <w:numPr>
          <w:ilvl w:val="0"/>
          <w:numId w:val="3"/>
        </w:numPr>
        <w:shd w:val="clear" w:color="auto" w:fill="FFFFFF"/>
        <w:spacing w:before="120" w:after="120" w:line="336" w:lineRule="atLeast"/>
        <w:textAlignment w:val="baseline"/>
        <w:rPr>
          <w:ins w:id="61" w:author="Unknown"/>
          <w:rFonts w:cstheme="minorHAnsi"/>
          <w:color w:val="393939"/>
          <w:sz w:val="24"/>
          <w:szCs w:val="24"/>
        </w:rPr>
      </w:pPr>
      <w:ins w:id="62" w:author="Unknown">
        <w:r w:rsidRPr="009158DA">
          <w:rPr>
            <w:rFonts w:cstheme="minorHAnsi"/>
            <w:color w:val="393939"/>
            <w:sz w:val="24"/>
            <w:szCs w:val="24"/>
          </w:rPr>
          <w:t>Dropshipper</w:t>
        </w:r>
      </w:ins>
    </w:p>
    <w:p w:rsidR="009158DA" w:rsidRPr="009158DA" w:rsidRDefault="009158DA" w:rsidP="009158DA">
      <w:pPr>
        <w:numPr>
          <w:ilvl w:val="0"/>
          <w:numId w:val="3"/>
        </w:numPr>
        <w:shd w:val="clear" w:color="auto" w:fill="FFFFFF"/>
        <w:spacing w:before="120" w:after="120" w:line="336" w:lineRule="atLeast"/>
        <w:textAlignment w:val="baseline"/>
        <w:rPr>
          <w:ins w:id="63" w:author="Unknown"/>
          <w:rFonts w:cstheme="minorHAnsi"/>
          <w:color w:val="393939"/>
          <w:sz w:val="24"/>
          <w:szCs w:val="24"/>
        </w:rPr>
      </w:pPr>
      <w:ins w:id="64" w:author="Unknown">
        <w:r w:rsidRPr="009158DA">
          <w:rPr>
            <w:rFonts w:cstheme="minorHAnsi"/>
            <w:color w:val="393939"/>
            <w:sz w:val="24"/>
            <w:szCs w:val="24"/>
          </w:rPr>
          <w:t>Reseller</w:t>
        </w:r>
      </w:ins>
    </w:p>
    <w:p w:rsidR="009158DA" w:rsidRPr="009158DA" w:rsidRDefault="009158DA" w:rsidP="009158DA">
      <w:pPr>
        <w:numPr>
          <w:ilvl w:val="0"/>
          <w:numId w:val="3"/>
        </w:numPr>
        <w:shd w:val="clear" w:color="auto" w:fill="FFFFFF"/>
        <w:spacing w:before="120" w:after="120" w:line="336" w:lineRule="atLeast"/>
        <w:textAlignment w:val="baseline"/>
        <w:rPr>
          <w:ins w:id="65" w:author="Unknown"/>
          <w:rFonts w:cstheme="minorHAnsi"/>
          <w:color w:val="393939"/>
          <w:sz w:val="24"/>
          <w:szCs w:val="24"/>
        </w:rPr>
      </w:pPr>
      <w:ins w:id="66" w:author="Unknown">
        <w:r w:rsidRPr="009158DA">
          <w:rPr>
            <w:rFonts w:cstheme="minorHAnsi"/>
            <w:color w:val="393939"/>
            <w:sz w:val="24"/>
            <w:szCs w:val="24"/>
          </w:rPr>
          <w:t>Influencer</w:t>
        </w:r>
      </w:ins>
    </w:p>
    <w:p w:rsidR="009158DA" w:rsidRPr="009158DA" w:rsidRDefault="009158DA" w:rsidP="009158DA">
      <w:pPr>
        <w:numPr>
          <w:ilvl w:val="0"/>
          <w:numId w:val="3"/>
        </w:numPr>
        <w:shd w:val="clear" w:color="auto" w:fill="FFFFFF"/>
        <w:spacing w:before="120" w:after="120" w:line="336" w:lineRule="atLeast"/>
        <w:textAlignment w:val="baseline"/>
        <w:rPr>
          <w:ins w:id="67" w:author="Unknown"/>
          <w:rFonts w:cstheme="minorHAnsi"/>
          <w:color w:val="393939"/>
          <w:sz w:val="24"/>
          <w:szCs w:val="24"/>
        </w:rPr>
      </w:pPr>
      <w:ins w:id="68" w:author="Unknown">
        <w:r w:rsidRPr="009158DA">
          <w:rPr>
            <w:rFonts w:cstheme="minorHAnsi"/>
            <w:color w:val="393939"/>
            <w:sz w:val="24"/>
            <w:szCs w:val="24"/>
          </w:rPr>
          <w:t>Rekber (rekening bersama)</w:t>
        </w:r>
      </w:ins>
    </w:p>
    <w:p w:rsidR="009158DA" w:rsidRPr="009158DA" w:rsidRDefault="009158DA" w:rsidP="009158DA">
      <w:pPr>
        <w:numPr>
          <w:ilvl w:val="0"/>
          <w:numId w:val="3"/>
        </w:numPr>
        <w:shd w:val="clear" w:color="auto" w:fill="FFFFFF"/>
        <w:spacing w:before="120" w:after="120" w:line="336" w:lineRule="atLeast"/>
        <w:textAlignment w:val="baseline"/>
        <w:rPr>
          <w:ins w:id="69" w:author="Unknown"/>
          <w:rFonts w:cstheme="minorHAnsi"/>
          <w:color w:val="393939"/>
          <w:sz w:val="24"/>
          <w:szCs w:val="24"/>
        </w:rPr>
      </w:pPr>
      <w:ins w:id="70" w:author="Unknown">
        <w:r w:rsidRPr="009158DA">
          <w:rPr>
            <w:rFonts w:cstheme="minorHAnsi"/>
            <w:color w:val="393939"/>
            <w:sz w:val="24"/>
            <w:szCs w:val="24"/>
          </w:rPr>
          <w:t>Freelancer</w:t>
        </w:r>
      </w:ins>
    </w:p>
    <w:p w:rsidR="009158DA" w:rsidRPr="009158DA" w:rsidRDefault="009158DA" w:rsidP="009158DA">
      <w:pPr>
        <w:shd w:val="clear" w:color="auto" w:fill="FFFFFF"/>
        <w:spacing w:after="0" w:line="240" w:lineRule="auto"/>
        <w:textAlignment w:val="baseline"/>
        <w:rPr>
          <w:ins w:id="71" w:author="Unknown"/>
          <w:rFonts w:cstheme="minorHAnsi"/>
          <w:color w:val="393939"/>
          <w:sz w:val="24"/>
          <w:szCs w:val="24"/>
        </w:rPr>
      </w:pPr>
    </w:p>
    <w:p w:rsidR="001750E6" w:rsidRDefault="009158DA" w:rsidP="009158DA">
      <w:pPr>
        <w:shd w:val="clear" w:color="auto" w:fill="FFFFFF"/>
        <w:textAlignment w:val="baseline"/>
        <w:rPr>
          <w:rFonts w:cstheme="minorHAnsi"/>
          <w:color w:val="393939"/>
          <w:sz w:val="24"/>
          <w:szCs w:val="24"/>
        </w:rPr>
      </w:pPr>
      <w:proofErr w:type="gramStart"/>
      <w:ins w:id="72" w:author="Unknown">
        <w:r w:rsidRPr="009158DA">
          <w:rPr>
            <w:rFonts w:cstheme="minorHAnsi"/>
            <w:color w:val="393939"/>
            <w:sz w:val="24"/>
            <w:szCs w:val="24"/>
          </w:rPr>
          <w:t>Untuk menjadi seorang pengusaha yang sukses sebenarnya sangat mudah jika telah memahami dengan benar prinsip dan strategi bisnis daring dan pemasaran.</w:t>
        </w:r>
        <w:proofErr w:type="gramEnd"/>
        <w:r w:rsidRPr="009158DA">
          <w:rPr>
            <w:rFonts w:cstheme="minorHAnsi"/>
            <w:color w:val="393939"/>
            <w:sz w:val="24"/>
            <w:szCs w:val="24"/>
          </w:rPr>
          <w:t xml:space="preserve"> Namun hal tersebut </w:t>
        </w:r>
        <w:proofErr w:type="gramStart"/>
        <w:r w:rsidRPr="009158DA">
          <w:rPr>
            <w:rFonts w:cstheme="minorHAnsi"/>
            <w:color w:val="393939"/>
            <w:sz w:val="24"/>
            <w:szCs w:val="24"/>
          </w:rPr>
          <w:t>akan</w:t>
        </w:r>
        <w:proofErr w:type="gramEnd"/>
        <w:r w:rsidRPr="009158DA">
          <w:rPr>
            <w:rFonts w:cstheme="minorHAnsi"/>
            <w:color w:val="393939"/>
            <w:sz w:val="24"/>
            <w:szCs w:val="24"/>
          </w:rPr>
          <w:t xml:space="preserve"> menjadi sangat sulit jika kurangnya ketekunan dan niat dalam menjalankan usaha yang dimiliki saat ini. </w:t>
        </w:r>
        <w:proofErr w:type="gramStart"/>
        <w:r w:rsidRPr="009158DA">
          <w:rPr>
            <w:rFonts w:cstheme="minorHAnsi"/>
            <w:color w:val="393939"/>
            <w:sz w:val="24"/>
            <w:szCs w:val="24"/>
          </w:rPr>
          <w:t>Intinya adalah "dalam menjalani usaha pada awalnya pasti sulit dan malas, sehingga persaingannya adalah siapa yang bertahan hingga akhir".</w:t>
        </w:r>
      </w:ins>
      <w:proofErr w:type="gramEnd"/>
    </w:p>
    <w:p w:rsidR="001750E6" w:rsidRDefault="001750E6">
      <w:pPr>
        <w:rPr>
          <w:rFonts w:cstheme="minorHAnsi"/>
          <w:color w:val="393939"/>
          <w:sz w:val="24"/>
          <w:szCs w:val="24"/>
        </w:rPr>
      </w:pPr>
      <w:r>
        <w:rPr>
          <w:rFonts w:cstheme="minorHAnsi"/>
          <w:color w:val="393939"/>
          <w:sz w:val="24"/>
          <w:szCs w:val="24"/>
        </w:rPr>
        <w:br w:type="page"/>
      </w:r>
    </w:p>
    <w:p w:rsidR="009158DA" w:rsidRDefault="001750E6" w:rsidP="001750E6">
      <w:pPr>
        <w:shd w:val="clear" w:color="auto" w:fill="FFFFFF"/>
        <w:jc w:val="center"/>
        <w:textAlignment w:val="baseline"/>
        <w:rPr>
          <w:rFonts w:cstheme="minorHAnsi"/>
          <w:b/>
          <w:color w:val="393939"/>
          <w:sz w:val="32"/>
          <w:szCs w:val="32"/>
        </w:rPr>
      </w:pPr>
      <w:r>
        <w:rPr>
          <w:rFonts w:cstheme="minorHAnsi"/>
          <w:b/>
          <w:color w:val="393939"/>
          <w:sz w:val="32"/>
          <w:szCs w:val="32"/>
        </w:rPr>
        <w:lastRenderedPageBreak/>
        <w:t>Desain Komunikasi Visual</w:t>
      </w:r>
    </w:p>
    <w:p w:rsidR="001750E6" w:rsidRDefault="001750E6" w:rsidP="001750E6">
      <w:pPr>
        <w:shd w:val="clear" w:color="auto" w:fill="FFFFFF"/>
        <w:jc w:val="center"/>
        <w:textAlignment w:val="baseline"/>
        <w:rPr>
          <w:rFonts w:cstheme="minorHAnsi"/>
          <w:b/>
          <w:color w:val="393939"/>
          <w:sz w:val="32"/>
          <w:szCs w:val="32"/>
        </w:rPr>
      </w:pPr>
      <w:r>
        <w:rPr>
          <w:rFonts w:cstheme="minorHAnsi"/>
          <w:b/>
          <w:color w:val="393939"/>
          <w:sz w:val="32"/>
          <w:szCs w:val="32"/>
        </w:rPr>
        <w:t>(DKV)</w:t>
      </w:r>
    </w:p>
    <w:p w:rsidR="001750E6" w:rsidRDefault="001750E6" w:rsidP="001750E6">
      <w:pPr>
        <w:pStyle w:val="Heading3"/>
        <w:shd w:val="clear" w:color="auto" w:fill="FFFFFF"/>
        <w:spacing w:before="0" w:after="180"/>
        <w:textAlignment w:val="baseline"/>
        <w:rPr>
          <w:rFonts w:ascii="Raleway" w:hAnsi="Raleway"/>
          <w:b w:val="0"/>
          <w:bCs w:val="0"/>
          <w:color w:val="2B2C33"/>
          <w:sz w:val="42"/>
          <w:szCs w:val="42"/>
        </w:rPr>
      </w:pPr>
      <w:proofErr w:type="gramStart"/>
      <w:r>
        <w:rPr>
          <w:rFonts w:ascii="Raleway" w:hAnsi="Raleway"/>
          <w:b w:val="0"/>
          <w:bCs w:val="0"/>
          <w:color w:val="2B2C33"/>
          <w:sz w:val="42"/>
          <w:szCs w:val="42"/>
        </w:rPr>
        <w:t>Apa</w:t>
      </w:r>
      <w:proofErr w:type="gramEnd"/>
      <w:r>
        <w:rPr>
          <w:rFonts w:ascii="Raleway" w:hAnsi="Raleway"/>
          <w:b w:val="0"/>
          <w:bCs w:val="0"/>
          <w:color w:val="2B2C33"/>
          <w:sz w:val="42"/>
          <w:szCs w:val="42"/>
        </w:rPr>
        <w:t xml:space="preserve"> itu Jurusan DKV (Design Komunikasi Visual)?</w:t>
      </w:r>
    </w:p>
    <w:p w:rsidR="001750E6" w:rsidRPr="001750E6" w:rsidRDefault="001750E6" w:rsidP="001750E6">
      <w:pPr>
        <w:pStyle w:val="NormalWeb"/>
        <w:shd w:val="clear" w:color="auto" w:fill="FFFFFF"/>
        <w:spacing w:before="0" w:beforeAutospacing="0" w:after="0" w:afterAutospacing="0"/>
        <w:textAlignment w:val="baseline"/>
        <w:rPr>
          <w:rFonts w:asciiTheme="minorHAnsi" w:hAnsiTheme="minorHAnsi" w:cstheme="minorHAnsi"/>
          <w:color w:val="272727"/>
        </w:rPr>
      </w:pPr>
      <w:r w:rsidRPr="001750E6">
        <w:rPr>
          <w:rFonts w:asciiTheme="minorHAnsi" w:hAnsiTheme="minorHAnsi" w:cstheme="minorHAnsi"/>
          <w:color w:val="272727"/>
        </w:rPr>
        <w:t>Jika anda benar-benar suka design dan multimedia, tempat anda adalah jurusan </w:t>
      </w:r>
      <w:r w:rsidRPr="001750E6">
        <w:rPr>
          <w:rStyle w:val="Strong"/>
          <w:rFonts w:asciiTheme="minorHAnsi" w:eastAsiaTheme="majorEastAsia" w:hAnsiTheme="minorHAnsi" w:cstheme="minorHAnsi"/>
          <w:color w:val="272727"/>
          <w:bdr w:val="none" w:sz="0" w:space="0" w:color="auto" w:frame="1"/>
        </w:rPr>
        <w:t>DKV (Design Komunikasi Visual)</w:t>
      </w:r>
      <w:r w:rsidRPr="001750E6">
        <w:rPr>
          <w:rFonts w:asciiTheme="minorHAnsi" w:hAnsiTheme="minorHAnsi" w:cstheme="minorHAnsi"/>
          <w:color w:val="272727"/>
        </w:rPr>
        <w:t>, </w:t>
      </w:r>
      <w:r w:rsidRPr="001750E6">
        <w:rPr>
          <w:rStyle w:val="Strong"/>
          <w:rFonts w:asciiTheme="minorHAnsi" w:eastAsiaTheme="majorEastAsia" w:hAnsiTheme="minorHAnsi" w:cstheme="minorHAnsi"/>
          <w:color w:val="272727"/>
          <w:bdr w:val="none" w:sz="0" w:space="0" w:color="auto" w:frame="1"/>
        </w:rPr>
        <w:t>bukan ke jurusan ilkom/IT</w:t>
      </w:r>
      <w:r w:rsidRPr="001750E6">
        <w:rPr>
          <w:rFonts w:asciiTheme="minorHAnsi" w:hAnsiTheme="minorHAnsi" w:cstheme="minorHAnsi"/>
          <w:color w:val="272727"/>
        </w:rPr>
        <w:t xml:space="preserve">. </w:t>
      </w:r>
      <w:proofErr w:type="gramStart"/>
      <w:r w:rsidRPr="001750E6">
        <w:rPr>
          <w:rFonts w:asciiTheme="minorHAnsi" w:hAnsiTheme="minorHAnsi" w:cstheme="minorHAnsi"/>
          <w:color w:val="272727"/>
        </w:rPr>
        <w:t>Jurusan ini memang belum sepopuler jurusan Ilmu Komputer atau Teknik Informatika.</w:t>
      </w:r>
      <w:proofErr w:type="gramEnd"/>
      <w:r w:rsidRPr="001750E6">
        <w:rPr>
          <w:rFonts w:asciiTheme="minorHAnsi" w:hAnsiTheme="minorHAnsi" w:cstheme="minorHAnsi"/>
          <w:color w:val="272727"/>
        </w:rPr>
        <w:t xml:space="preserve"> Tapi disinilah sisi kreatif anda </w:t>
      </w:r>
      <w:proofErr w:type="gramStart"/>
      <w:r w:rsidRPr="001750E6">
        <w:rPr>
          <w:rFonts w:asciiTheme="minorHAnsi" w:hAnsiTheme="minorHAnsi" w:cstheme="minorHAnsi"/>
          <w:color w:val="272727"/>
        </w:rPr>
        <w:t>akan</w:t>
      </w:r>
      <w:proofErr w:type="gramEnd"/>
      <w:r w:rsidRPr="001750E6">
        <w:rPr>
          <w:rFonts w:asciiTheme="minorHAnsi" w:hAnsiTheme="minorHAnsi" w:cstheme="minorHAnsi"/>
          <w:color w:val="272727"/>
        </w:rPr>
        <w:t xml:space="preserve"> diasah. </w:t>
      </w:r>
      <w:proofErr w:type="gramStart"/>
      <w:r w:rsidRPr="001750E6">
        <w:rPr>
          <w:rFonts w:asciiTheme="minorHAnsi" w:hAnsiTheme="minorHAnsi" w:cstheme="minorHAnsi"/>
          <w:color w:val="272727"/>
        </w:rPr>
        <w:t>Bisa disebut kalau DKV adalah perpaduan seni design tradisional (pakai kertas dan gambar) dengan teknologi digital.</w:t>
      </w:r>
      <w:proofErr w:type="gramEnd"/>
    </w:p>
    <w:p w:rsidR="001750E6" w:rsidRPr="001750E6" w:rsidRDefault="001750E6" w:rsidP="001750E6">
      <w:pPr>
        <w:pStyle w:val="NormalWeb"/>
        <w:shd w:val="clear" w:color="auto" w:fill="FFFFFF"/>
        <w:spacing w:before="0" w:beforeAutospacing="0" w:after="0" w:afterAutospacing="0"/>
        <w:textAlignment w:val="baseline"/>
        <w:rPr>
          <w:rFonts w:asciiTheme="minorHAnsi" w:hAnsiTheme="minorHAnsi" w:cstheme="minorHAnsi"/>
          <w:color w:val="272727"/>
        </w:rPr>
      </w:pPr>
      <w:r w:rsidRPr="001750E6">
        <w:rPr>
          <w:rFonts w:asciiTheme="minorHAnsi" w:hAnsiTheme="minorHAnsi" w:cstheme="minorHAnsi"/>
          <w:color w:val="272727"/>
        </w:rPr>
        <w:t xml:space="preserve">Di dalam jurusan DKV, </w:t>
      </w:r>
      <w:proofErr w:type="gramStart"/>
      <w:r w:rsidRPr="001750E6">
        <w:rPr>
          <w:rFonts w:asciiTheme="minorHAnsi" w:hAnsiTheme="minorHAnsi" w:cstheme="minorHAnsi"/>
          <w:color w:val="272727"/>
        </w:rPr>
        <w:t>akan</w:t>
      </w:r>
      <w:proofErr w:type="gramEnd"/>
      <w:r w:rsidRPr="001750E6">
        <w:rPr>
          <w:rFonts w:asciiTheme="minorHAnsi" w:hAnsiTheme="minorHAnsi" w:cstheme="minorHAnsi"/>
          <w:color w:val="272727"/>
        </w:rPr>
        <w:t xml:space="preserve"> dikupas habis yang namanya </w:t>
      </w:r>
      <w:r w:rsidRPr="001750E6">
        <w:rPr>
          <w:rStyle w:val="Strong"/>
          <w:rFonts w:asciiTheme="minorHAnsi" w:eastAsiaTheme="majorEastAsia" w:hAnsiTheme="minorHAnsi" w:cstheme="minorHAnsi"/>
          <w:color w:val="272727"/>
          <w:bdr w:val="none" w:sz="0" w:space="0" w:color="auto" w:frame="1"/>
        </w:rPr>
        <w:t>design</w:t>
      </w:r>
      <w:r w:rsidRPr="001750E6">
        <w:rPr>
          <w:rFonts w:asciiTheme="minorHAnsi" w:hAnsiTheme="minorHAnsi" w:cstheme="minorHAnsi"/>
          <w:color w:val="272727"/>
        </w:rPr>
        <w:t>, </w:t>
      </w:r>
      <w:r w:rsidRPr="001750E6">
        <w:rPr>
          <w:rStyle w:val="Strong"/>
          <w:rFonts w:asciiTheme="minorHAnsi" w:eastAsiaTheme="majorEastAsia" w:hAnsiTheme="minorHAnsi" w:cstheme="minorHAnsi"/>
          <w:color w:val="272727"/>
          <w:bdr w:val="none" w:sz="0" w:space="0" w:color="auto" w:frame="1"/>
        </w:rPr>
        <w:t>ilustrasi</w:t>
      </w:r>
      <w:r w:rsidRPr="001750E6">
        <w:rPr>
          <w:rFonts w:asciiTheme="minorHAnsi" w:hAnsiTheme="minorHAnsi" w:cstheme="minorHAnsi"/>
          <w:color w:val="272727"/>
        </w:rPr>
        <w:t>, </w:t>
      </w:r>
      <w:r w:rsidRPr="001750E6">
        <w:rPr>
          <w:rStyle w:val="Strong"/>
          <w:rFonts w:asciiTheme="minorHAnsi" w:eastAsiaTheme="majorEastAsia" w:hAnsiTheme="minorHAnsi" w:cstheme="minorHAnsi"/>
          <w:color w:val="272727"/>
          <w:bdr w:val="none" w:sz="0" w:space="0" w:color="auto" w:frame="1"/>
        </w:rPr>
        <w:t>fotografi</w:t>
      </w:r>
      <w:r w:rsidRPr="001750E6">
        <w:rPr>
          <w:rFonts w:asciiTheme="minorHAnsi" w:hAnsiTheme="minorHAnsi" w:cstheme="minorHAnsi"/>
          <w:color w:val="272727"/>
        </w:rPr>
        <w:t>, </w:t>
      </w:r>
      <w:r w:rsidRPr="001750E6">
        <w:rPr>
          <w:rStyle w:val="Strong"/>
          <w:rFonts w:asciiTheme="minorHAnsi" w:eastAsiaTheme="majorEastAsia" w:hAnsiTheme="minorHAnsi" w:cstheme="minorHAnsi"/>
          <w:color w:val="272727"/>
          <w:bdr w:val="none" w:sz="0" w:space="0" w:color="auto" w:frame="1"/>
        </w:rPr>
        <w:t>animasi</w:t>
      </w:r>
      <w:r w:rsidRPr="001750E6">
        <w:rPr>
          <w:rFonts w:asciiTheme="minorHAnsi" w:hAnsiTheme="minorHAnsi" w:cstheme="minorHAnsi"/>
          <w:color w:val="272727"/>
        </w:rPr>
        <w:t>, </w:t>
      </w:r>
      <w:r w:rsidRPr="001750E6">
        <w:rPr>
          <w:rStyle w:val="Strong"/>
          <w:rFonts w:asciiTheme="minorHAnsi" w:eastAsiaTheme="majorEastAsia" w:hAnsiTheme="minorHAnsi" w:cstheme="minorHAnsi"/>
          <w:color w:val="272727"/>
          <w:bdr w:val="none" w:sz="0" w:space="0" w:color="auto" w:frame="1"/>
        </w:rPr>
        <w:t>desain web</w:t>
      </w:r>
      <w:r w:rsidRPr="001750E6">
        <w:rPr>
          <w:rFonts w:asciiTheme="minorHAnsi" w:hAnsiTheme="minorHAnsi" w:cstheme="minorHAnsi"/>
          <w:color w:val="272727"/>
        </w:rPr>
        <w:t>, </w:t>
      </w:r>
      <w:r w:rsidRPr="001750E6">
        <w:rPr>
          <w:rStyle w:val="Strong"/>
          <w:rFonts w:asciiTheme="minorHAnsi" w:eastAsiaTheme="majorEastAsia" w:hAnsiTheme="minorHAnsi" w:cstheme="minorHAnsi"/>
          <w:color w:val="272727"/>
          <w:bdr w:val="none" w:sz="0" w:space="0" w:color="auto" w:frame="1"/>
        </w:rPr>
        <w:t>media interaktif</w:t>
      </w:r>
      <w:r w:rsidRPr="001750E6">
        <w:rPr>
          <w:rFonts w:asciiTheme="minorHAnsi" w:hAnsiTheme="minorHAnsi" w:cstheme="minorHAnsi"/>
          <w:color w:val="272727"/>
        </w:rPr>
        <w:t> hingga </w:t>
      </w:r>
      <w:r w:rsidRPr="001750E6">
        <w:rPr>
          <w:rStyle w:val="Strong"/>
          <w:rFonts w:asciiTheme="minorHAnsi" w:eastAsiaTheme="majorEastAsia" w:hAnsiTheme="minorHAnsi" w:cstheme="minorHAnsi"/>
          <w:color w:val="272727"/>
          <w:bdr w:val="none" w:sz="0" w:space="0" w:color="auto" w:frame="1"/>
        </w:rPr>
        <w:t>peyutradaraan film</w:t>
      </w:r>
      <w:r w:rsidRPr="001750E6">
        <w:rPr>
          <w:rFonts w:asciiTheme="minorHAnsi" w:hAnsiTheme="minorHAnsi" w:cstheme="minorHAnsi"/>
          <w:color w:val="272727"/>
        </w:rPr>
        <w:t xml:space="preserve">. </w:t>
      </w:r>
      <w:proofErr w:type="gramStart"/>
      <w:r w:rsidRPr="001750E6">
        <w:rPr>
          <w:rFonts w:asciiTheme="minorHAnsi" w:hAnsiTheme="minorHAnsi" w:cstheme="minorHAnsi"/>
          <w:color w:val="272727"/>
        </w:rPr>
        <w:t>Yang manarik, dari beberapa rekan2 yang sudah masuk kesini, tidak ada mata kuliah matematikanya.</w:t>
      </w:r>
      <w:proofErr w:type="gramEnd"/>
    </w:p>
    <w:p w:rsidR="001750E6" w:rsidRPr="001750E6" w:rsidRDefault="001750E6" w:rsidP="001750E6">
      <w:pPr>
        <w:pStyle w:val="NormalWeb"/>
        <w:shd w:val="clear" w:color="auto" w:fill="FFFFFF"/>
        <w:spacing w:before="0" w:beforeAutospacing="0" w:after="0" w:afterAutospacing="0"/>
        <w:textAlignment w:val="baseline"/>
        <w:rPr>
          <w:rFonts w:asciiTheme="minorHAnsi" w:hAnsiTheme="minorHAnsi" w:cstheme="minorHAnsi"/>
          <w:color w:val="272727"/>
        </w:rPr>
      </w:pPr>
      <w:proofErr w:type="gramStart"/>
      <w:r w:rsidRPr="001750E6">
        <w:rPr>
          <w:rFonts w:asciiTheme="minorHAnsi" w:hAnsiTheme="minorHAnsi" w:cstheme="minorHAnsi"/>
          <w:color w:val="272727"/>
        </w:rPr>
        <w:t>Salah satu perguruan tinggi yang memiliki jurusan ini adalah ITB.</w:t>
      </w:r>
      <w:proofErr w:type="gramEnd"/>
      <w:r w:rsidRPr="001750E6">
        <w:rPr>
          <w:rFonts w:asciiTheme="minorHAnsi" w:hAnsiTheme="minorHAnsi" w:cstheme="minorHAnsi"/>
          <w:color w:val="272727"/>
        </w:rPr>
        <w:t xml:space="preserve"> </w:t>
      </w:r>
      <w:proofErr w:type="gramStart"/>
      <w:r w:rsidRPr="001750E6">
        <w:rPr>
          <w:rFonts w:asciiTheme="minorHAnsi" w:hAnsiTheme="minorHAnsi" w:cstheme="minorHAnsi"/>
          <w:color w:val="272727"/>
        </w:rPr>
        <w:t>Disini jurusan DKV berada di bawah </w:t>
      </w:r>
      <w:r w:rsidRPr="001750E6">
        <w:rPr>
          <w:rStyle w:val="Strong"/>
          <w:rFonts w:asciiTheme="minorHAnsi" w:eastAsiaTheme="majorEastAsia" w:hAnsiTheme="minorHAnsi" w:cstheme="minorHAnsi"/>
          <w:color w:val="272727"/>
          <w:bdr w:val="none" w:sz="0" w:space="0" w:color="auto" w:frame="1"/>
        </w:rPr>
        <w:t>Fakultas Seni Rupa dan Desain</w:t>
      </w:r>
      <w:r w:rsidRPr="001750E6">
        <w:rPr>
          <w:rFonts w:asciiTheme="minorHAnsi" w:hAnsiTheme="minorHAnsi" w:cstheme="minorHAnsi"/>
          <w:color w:val="272727"/>
        </w:rPr>
        <w:t>.</w:t>
      </w:r>
      <w:proofErr w:type="gramEnd"/>
      <w:r w:rsidRPr="001750E6">
        <w:rPr>
          <w:rFonts w:asciiTheme="minorHAnsi" w:hAnsiTheme="minorHAnsi" w:cstheme="minorHAnsi"/>
          <w:color w:val="272727"/>
        </w:rPr>
        <w:t xml:space="preserve"> Berikut kutipan penjelasan dari jurusan DKV yang saya ambil dari situs resmi DKV ITB di </w:t>
      </w:r>
      <w:hyperlink r:id="rId6" w:history="1">
        <w:r w:rsidRPr="001750E6">
          <w:rPr>
            <w:rStyle w:val="Hyperlink"/>
            <w:rFonts w:asciiTheme="minorHAnsi" w:hAnsiTheme="minorHAnsi" w:cstheme="minorHAnsi"/>
            <w:color w:val="2482C1"/>
            <w:bdr w:val="none" w:sz="0" w:space="0" w:color="auto" w:frame="1"/>
          </w:rPr>
          <w:t>www.dkv.fsrd.itb.ac.id/?page_id=28</w:t>
        </w:r>
      </w:hyperlink>
      <w:r w:rsidRPr="001750E6">
        <w:rPr>
          <w:rFonts w:asciiTheme="minorHAnsi" w:hAnsiTheme="minorHAnsi" w:cstheme="minorHAnsi"/>
          <w:color w:val="272727"/>
        </w:rPr>
        <w:t>:</w:t>
      </w:r>
    </w:p>
    <w:p w:rsidR="001750E6" w:rsidRPr="001750E6" w:rsidRDefault="001750E6" w:rsidP="001750E6">
      <w:pPr>
        <w:pStyle w:val="NormalWeb"/>
        <w:shd w:val="clear" w:color="auto" w:fill="FFFFFF"/>
        <w:spacing w:before="0" w:beforeAutospacing="0" w:after="0" w:afterAutospacing="0"/>
        <w:textAlignment w:val="baseline"/>
        <w:rPr>
          <w:rFonts w:asciiTheme="minorHAnsi" w:hAnsiTheme="minorHAnsi" w:cstheme="minorHAnsi"/>
          <w:color w:val="272727"/>
        </w:rPr>
      </w:pPr>
      <w:proofErr w:type="gramStart"/>
      <w:r w:rsidRPr="001750E6">
        <w:rPr>
          <w:rStyle w:val="Emphasis"/>
          <w:rFonts w:asciiTheme="minorHAnsi" w:hAnsiTheme="minorHAnsi" w:cstheme="minorHAnsi"/>
          <w:color w:val="272727"/>
          <w:bdr w:val="none" w:sz="0" w:space="0" w:color="auto" w:frame="1"/>
        </w:rPr>
        <w:t>“Desain Komunikasi Visual (DKV) adalah cabang ilmu desain yang mempelajari konsep komunikasi dan ungkapan kreatif, teknik dan media dengan memanfaatkan elemen-elemen visual ataupun rupa untuk menyampaikan pesan untuk tujuan tertentu (tujuan informasi ataupun tujuan persuasi yaitu mempengaruhi perilaku).</w:t>
      </w:r>
      <w:proofErr w:type="gramEnd"/>
      <w:r w:rsidRPr="001750E6">
        <w:rPr>
          <w:rStyle w:val="Emphasis"/>
          <w:rFonts w:asciiTheme="minorHAnsi" w:hAnsiTheme="minorHAnsi" w:cstheme="minorHAnsi"/>
          <w:color w:val="272727"/>
          <w:bdr w:val="none" w:sz="0" w:space="0" w:color="auto" w:frame="1"/>
        </w:rPr>
        <w:t xml:space="preserve"> </w:t>
      </w:r>
      <w:proofErr w:type="gramStart"/>
      <w:r w:rsidRPr="001750E6">
        <w:rPr>
          <w:rStyle w:val="Emphasis"/>
          <w:rFonts w:asciiTheme="minorHAnsi" w:hAnsiTheme="minorHAnsi" w:cstheme="minorHAnsi"/>
          <w:color w:val="272727"/>
          <w:bdr w:val="none" w:sz="0" w:space="0" w:color="auto" w:frame="1"/>
        </w:rPr>
        <w:t>Yang menarik dari sini adalah seorang sarjana DKV harus bisa mengolah pesan tersebut secara efektif, informatif dan komunikatif.”</w:t>
      </w:r>
      <w:proofErr w:type="gramEnd"/>
    </w:p>
    <w:p w:rsidR="001750E6" w:rsidRPr="001750E6" w:rsidRDefault="001750E6" w:rsidP="001750E6">
      <w:pPr>
        <w:pStyle w:val="NormalWeb"/>
        <w:shd w:val="clear" w:color="auto" w:fill="FFFFFF"/>
        <w:spacing w:before="0" w:beforeAutospacing="0" w:after="0" w:afterAutospacing="0"/>
        <w:textAlignment w:val="baseline"/>
        <w:rPr>
          <w:rFonts w:asciiTheme="minorHAnsi" w:hAnsiTheme="minorHAnsi" w:cstheme="minorHAnsi"/>
          <w:color w:val="272727"/>
        </w:rPr>
      </w:pPr>
      <w:proofErr w:type="gramStart"/>
      <w:r w:rsidRPr="001750E6">
        <w:rPr>
          <w:rStyle w:val="Emphasis"/>
          <w:rFonts w:asciiTheme="minorHAnsi" w:hAnsiTheme="minorHAnsi" w:cstheme="minorHAnsi"/>
          <w:color w:val="272727"/>
          <w:bdr w:val="none" w:sz="0" w:space="0" w:color="auto" w:frame="1"/>
        </w:rPr>
        <w:t>“Banyak hal-hal mendasar yang dipelajari di program studi DKV.</w:t>
      </w:r>
      <w:proofErr w:type="gramEnd"/>
      <w:r w:rsidRPr="001750E6">
        <w:rPr>
          <w:rStyle w:val="Emphasis"/>
          <w:rFonts w:asciiTheme="minorHAnsi" w:hAnsiTheme="minorHAnsi" w:cstheme="minorHAnsi"/>
          <w:color w:val="272727"/>
          <w:bdr w:val="none" w:sz="0" w:space="0" w:color="auto" w:frame="1"/>
        </w:rPr>
        <w:t xml:space="preserve"> </w:t>
      </w:r>
      <w:proofErr w:type="gramStart"/>
      <w:r w:rsidRPr="001750E6">
        <w:rPr>
          <w:rStyle w:val="Emphasis"/>
          <w:rFonts w:asciiTheme="minorHAnsi" w:hAnsiTheme="minorHAnsi" w:cstheme="minorHAnsi"/>
          <w:color w:val="272727"/>
          <w:bdr w:val="none" w:sz="0" w:space="0" w:color="auto" w:frame="1"/>
        </w:rPr>
        <w:t>Mengembangkan bentuk bahasa visual (bermain gambar), mengolah pesan (bermain kata) keduanya untuk tujuan sosial maupun komersial, dari individu atau kelompok yang ditujukan kepada kelompok lainnya.</w:t>
      </w:r>
      <w:proofErr w:type="gramEnd"/>
      <w:r w:rsidRPr="001750E6">
        <w:rPr>
          <w:rStyle w:val="Emphasis"/>
          <w:rFonts w:asciiTheme="minorHAnsi" w:hAnsiTheme="minorHAnsi" w:cstheme="minorHAnsi"/>
          <w:color w:val="272727"/>
          <w:bdr w:val="none" w:sz="0" w:space="0" w:color="auto" w:frame="1"/>
        </w:rPr>
        <w:t xml:space="preserve"> </w:t>
      </w:r>
      <w:proofErr w:type="gramStart"/>
      <w:r w:rsidRPr="001750E6">
        <w:rPr>
          <w:rStyle w:val="Emphasis"/>
          <w:rFonts w:asciiTheme="minorHAnsi" w:hAnsiTheme="minorHAnsi" w:cstheme="minorHAnsi"/>
          <w:color w:val="272727"/>
          <w:bdr w:val="none" w:sz="0" w:space="0" w:color="auto" w:frame="1"/>
        </w:rPr>
        <w:t>Visual berwujud kreatif dan inovatif, sementara inti pesan harus komunikatif, efisien dan efektif saling mendukung agar tersampaikan dengan baik pada sasaran.”</w:t>
      </w:r>
      <w:proofErr w:type="gramEnd"/>
    </w:p>
    <w:p w:rsidR="001750E6" w:rsidRPr="001750E6" w:rsidRDefault="001750E6" w:rsidP="001750E6">
      <w:pPr>
        <w:spacing w:before="300" w:after="300"/>
        <w:rPr>
          <w:rFonts w:cstheme="minorHAnsi"/>
        </w:rPr>
      </w:pPr>
      <w:r w:rsidRPr="001750E6">
        <w:rPr>
          <w:rFonts w:cstheme="minorHAnsi"/>
        </w:rPr>
        <w:pict>
          <v:rect id="_x0000_i1025" style="width:547.4pt;height:0" o:hrpct="0" o:hrstd="t" o:hrnoshade="t" o:hr="t" fillcolor="#272727" stroked="f"/>
        </w:pict>
      </w:r>
    </w:p>
    <w:p w:rsidR="001750E6" w:rsidRPr="001750E6" w:rsidRDefault="001750E6" w:rsidP="001750E6">
      <w:pPr>
        <w:pStyle w:val="Heading3"/>
        <w:shd w:val="clear" w:color="auto" w:fill="FFFFFF"/>
        <w:spacing w:before="0" w:after="180"/>
        <w:textAlignment w:val="baseline"/>
        <w:rPr>
          <w:rFonts w:asciiTheme="minorHAnsi" w:hAnsiTheme="minorHAnsi" w:cstheme="minorHAnsi"/>
          <w:b w:val="0"/>
          <w:bCs w:val="0"/>
          <w:color w:val="2B2C33"/>
          <w:sz w:val="42"/>
          <w:szCs w:val="42"/>
        </w:rPr>
      </w:pPr>
      <w:proofErr w:type="gramStart"/>
      <w:r w:rsidRPr="001750E6">
        <w:rPr>
          <w:rFonts w:asciiTheme="minorHAnsi" w:hAnsiTheme="minorHAnsi" w:cstheme="minorHAnsi"/>
          <w:b w:val="0"/>
          <w:bCs w:val="0"/>
          <w:color w:val="2B2C33"/>
          <w:sz w:val="42"/>
          <w:szCs w:val="42"/>
        </w:rPr>
        <w:t>Apa</w:t>
      </w:r>
      <w:proofErr w:type="gramEnd"/>
      <w:r w:rsidRPr="001750E6">
        <w:rPr>
          <w:rFonts w:asciiTheme="minorHAnsi" w:hAnsiTheme="minorHAnsi" w:cstheme="minorHAnsi"/>
          <w:b w:val="0"/>
          <w:bCs w:val="0"/>
          <w:color w:val="2B2C33"/>
          <w:sz w:val="42"/>
          <w:szCs w:val="42"/>
        </w:rPr>
        <w:t> yang dipelajari di DKV ITB (Mata Kuliah DKV ITB)</w:t>
      </w:r>
    </w:p>
    <w:p w:rsidR="001750E6" w:rsidRPr="001750E6" w:rsidRDefault="001750E6" w:rsidP="001750E6">
      <w:pPr>
        <w:pStyle w:val="NormalWeb"/>
        <w:shd w:val="clear" w:color="auto" w:fill="FFFFFF"/>
        <w:spacing w:before="0" w:beforeAutospacing="0" w:after="300" w:afterAutospacing="0"/>
        <w:textAlignment w:val="baseline"/>
        <w:rPr>
          <w:rFonts w:asciiTheme="minorHAnsi" w:hAnsiTheme="minorHAnsi" w:cstheme="minorHAnsi"/>
          <w:color w:val="272727"/>
        </w:rPr>
      </w:pPr>
      <w:r w:rsidRPr="001750E6">
        <w:rPr>
          <w:rFonts w:asciiTheme="minorHAnsi" w:hAnsiTheme="minorHAnsi" w:cstheme="minorHAnsi"/>
          <w:color w:val="272727"/>
        </w:rPr>
        <w:t xml:space="preserve">Agar lebih lengkap lagi, saya </w:t>
      </w:r>
      <w:proofErr w:type="gramStart"/>
      <w:r w:rsidRPr="001750E6">
        <w:rPr>
          <w:rFonts w:asciiTheme="minorHAnsi" w:hAnsiTheme="minorHAnsi" w:cstheme="minorHAnsi"/>
          <w:color w:val="272727"/>
        </w:rPr>
        <w:t>akan</w:t>
      </w:r>
      <w:proofErr w:type="gramEnd"/>
      <w:r w:rsidRPr="001750E6">
        <w:rPr>
          <w:rFonts w:asciiTheme="minorHAnsi" w:hAnsiTheme="minorHAnsi" w:cstheme="minorHAnsi"/>
          <w:color w:val="272727"/>
        </w:rPr>
        <w:t xml:space="preserve"> menampilkan daftar mata kuliah yang nantinya dipelajari di jurusan DKV ITB. Untuk universitas lain tentu </w:t>
      </w:r>
      <w:proofErr w:type="gramStart"/>
      <w:r w:rsidRPr="001750E6">
        <w:rPr>
          <w:rFonts w:asciiTheme="minorHAnsi" w:hAnsiTheme="minorHAnsi" w:cstheme="minorHAnsi"/>
          <w:color w:val="272727"/>
        </w:rPr>
        <w:t>akan</w:t>
      </w:r>
      <w:proofErr w:type="gramEnd"/>
      <w:r w:rsidRPr="001750E6">
        <w:rPr>
          <w:rFonts w:asciiTheme="minorHAnsi" w:hAnsiTheme="minorHAnsi" w:cstheme="minorHAnsi"/>
          <w:color w:val="272727"/>
        </w:rPr>
        <w:t xml:space="preserve"> ada yang berbeda, namun secara garis besar tetap sama.</w:t>
      </w:r>
    </w:p>
    <w:p w:rsidR="001750E6" w:rsidRDefault="001E030A" w:rsidP="001750E6">
      <w:pPr>
        <w:pStyle w:val="NormalWeb"/>
        <w:shd w:val="clear" w:color="auto" w:fill="FFFFFF"/>
        <w:spacing w:before="0" w:beforeAutospacing="0" w:after="0" w:afterAutospacing="0"/>
        <w:textAlignment w:val="baseline"/>
        <w:rPr>
          <w:rFonts w:asciiTheme="minorHAnsi" w:hAnsiTheme="minorHAnsi" w:cstheme="minorHAnsi"/>
          <w:color w:val="272727"/>
        </w:rPr>
      </w:pPr>
      <w:proofErr w:type="gramStart"/>
      <w:r>
        <w:rPr>
          <w:rFonts w:asciiTheme="minorHAnsi" w:hAnsiTheme="minorHAnsi" w:cstheme="minorHAnsi"/>
          <w:color w:val="272727"/>
        </w:rPr>
        <w:t>Apa</w:t>
      </w:r>
      <w:proofErr w:type="gramEnd"/>
      <w:r>
        <w:rPr>
          <w:rFonts w:asciiTheme="minorHAnsi" w:hAnsiTheme="minorHAnsi" w:cstheme="minorHAnsi"/>
          <w:color w:val="272727"/>
        </w:rPr>
        <w:t xml:space="preserve"> saja yang dipelajari DKV?</w:t>
      </w:r>
    </w:p>
    <w:p w:rsidR="001E030A" w:rsidRPr="001750E6" w:rsidRDefault="001E030A" w:rsidP="001750E6">
      <w:pPr>
        <w:pStyle w:val="NormalWeb"/>
        <w:shd w:val="clear" w:color="auto" w:fill="FFFFFF"/>
        <w:spacing w:before="0" w:beforeAutospacing="0" w:after="0" w:afterAutospacing="0"/>
        <w:textAlignment w:val="baseline"/>
        <w:rPr>
          <w:rFonts w:asciiTheme="minorHAnsi" w:hAnsiTheme="minorHAnsi" w:cstheme="minorHAnsi"/>
          <w:color w:val="272727"/>
        </w:rPr>
      </w:pPr>
    </w:p>
    <w:p w:rsidR="001750E6" w:rsidRPr="001750E6" w:rsidRDefault="001750E6" w:rsidP="001750E6">
      <w:pPr>
        <w:numPr>
          <w:ilvl w:val="0"/>
          <w:numId w:val="4"/>
        </w:numPr>
        <w:shd w:val="clear" w:color="auto" w:fill="FFFFFF"/>
        <w:spacing w:after="0" w:line="240" w:lineRule="auto"/>
        <w:ind w:left="600"/>
        <w:textAlignment w:val="baseline"/>
        <w:rPr>
          <w:rFonts w:cstheme="minorHAnsi"/>
          <w:color w:val="272727"/>
        </w:rPr>
      </w:pPr>
      <w:r w:rsidRPr="001750E6">
        <w:rPr>
          <w:rFonts w:cstheme="minorHAnsi"/>
          <w:color w:val="272727"/>
        </w:rPr>
        <w:t>Dasar Seni Rupa dan Desain</w:t>
      </w:r>
    </w:p>
    <w:p w:rsidR="001750E6" w:rsidRPr="001750E6" w:rsidRDefault="001E030A" w:rsidP="001750E6">
      <w:pPr>
        <w:numPr>
          <w:ilvl w:val="0"/>
          <w:numId w:val="4"/>
        </w:numPr>
        <w:shd w:val="clear" w:color="auto" w:fill="FFFFFF"/>
        <w:spacing w:after="0" w:line="240" w:lineRule="auto"/>
        <w:ind w:left="600"/>
        <w:textAlignment w:val="baseline"/>
        <w:rPr>
          <w:rFonts w:cstheme="minorHAnsi"/>
          <w:color w:val="272727"/>
        </w:rPr>
      </w:pPr>
      <w:r>
        <w:rPr>
          <w:rFonts w:cstheme="minorHAnsi"/>
          <w:color w:val="272727"/>
        </w:rPr>
        <w:lastRenderedPageBreak/>
        <w:t>Gambar</w:t>
      </w:r>
    </w:p>
    <w:p w:rsidR="001750E6" w:rsidRPr="001E030A" w:rsidRDefault="001E030A" w:rsidP="001E030A">
      <w:pPr>
        <w:numPr>
          <w:ilvl w:val="0"/>
          <w:numId w:val="4"/>
        </w:numPr>
        <w:shd w:val="clear" w:color="auto" w:fill="FFFFFF"/>
        <w:spacing w:after="0" w:line="240" w:lineRule="auto"/>
        <w:ind w:left="600"/>
        <w:textAlignment w:val="baseline"/>
        <w:rPr>
          <w:rFonts w:cstheme="minorHAnsi"/>
          <w:color w:val="272727"/>
        </w:rPr>
      </w:pPr>
      <w:r>
        <w:rPr>
          <w:rFonts w:cstheme="minorHAnsi"/>
          <w:color w:val="272727"/>
        </w:rPr>
        <w:t>Rupa Dasar 2D &amp; 3d</w:t>
      </w:r>
    </w:p>
    <w:p w:rsidR="001750E6" w:rsidRPr="001750E6" w:rsidRDefault="001E030A" w:rsidP="001750E6">
      <w:pPr>
        <w:numPr>
          <w:ilvl w:val="0"/>
          <w:numId w:val="6"/>
        </w:numPr>
        <w:shd w:val="clear" w:color="auto" w:fill="FFFFFF"/>
        <w:spacing w:after="0" w:line="240" w:lineRule="auto"/>
        <w:ind w:left="600"/>
        <w:textAlignment w:val="baseline"/>
        <w:rPr>
          <w:rFonts w:cstheme="minorHAnsi"/>
          <w:color w:val="272727"/>
        </w:rPr>
      </w:pPr>
      <w:r>
        <w:rPr>
          <w:rFonts w:cstheme="minorHAnsi"/>
          <w:color w:val="272727"/>
        </w:rPr>
        <w:t>Tipografi</w:t>
      </w:r>
    </w:p>
    <w:p w:rsidR="001750E6" w:rsidRPr="001750E6" w:rsidRDefault="001E030A" w:rsidP="001750E6">
      <w:pPr>
        <w:numPr>
          <w:ilvl w:val="0"/>
          <w:numId w:val="6"/>
        </w:numPr>
        <w:shd w:val="clear" w:color="auto" w:fill="FFFFFF"/>
        <w:spacing w:after="0" w:line="240" w:lineRule="auto"/>
        <w:ind w:left="600"/>
        <w:textAlignment w:val="baseline"/>
        <w:rPr>
          <w:rFonts w:cstheme="minorHAnsi"/>
          <w:color w:val="272727"/>
        </w:rPr>
      </w:pPr>
      <w:r>
        <w:rPr>
          <w:rFonts w:cstheme="minorHAnsi"/>
          <w:color w:val="272727"/>
        </w:rPr>
        <w:t>Ilustrasi</w:t>
      </w:r>
    </w:p>
    <w:p w:rsidR="001750E6" w:rsidRPr="001E030A" w:rsidRDefault="001E030A" w:rsidP="001E030A">
      <w:pPr>
        <w:numPr>
          <w:ilvl w:val="0"/>
          <w:numId w:val="6"/>
        </w:numPr>
        <w:shd w:val="clear" w:color="auto" w:fill="FFFFFF"/>
        <w:spacing w:after="0" w:line="240" w:lineRule="auto"/>
        <w:ind w:left="600"/>
        <w:textAlignment w:val="baseline"/>
        <w:rPr>
          <w:rFonts w:cstheme="minorHAnsi"/>
          <w:color w:val="272727"/>
        </w:rPr>
      </w:pPr>
      <w:r>
        <w:rPr>
          <w:rFonts w:cstheme="minorHAnsi"/>
          <w:color w:val="272727"/>
        </w:rPr>
        <w:t>Fotografi</w:t>
      </w:r>
    </w:p>
    <w:p w:rsidR="001750E6" w:rsidRPr="001750E6" w:rsidRDefault="001750E6" w:rsidP="001750E6">
      <w:pPr>
        <w:numPr>
          <w:ilvl w:val="0"/>
          <w:numId w:val="7"/>
        </w:numPr>
        <w:shd w:val="clear" w:color="auto" w:fill="FFFFFF"/>
        <w:spacing w:after="0" w:line="240" w:lineRule="auto"/>
        <w:ind w:left="600"/>
        <w:textAlignment w:val="baseline"/>
        <w:rPr>
          <w:rFonts w:cstheme="minorHAnsi"/>
          <w:color w:val="272727"/>
        </w:rPr>
      </w:pPr>
      <w:r w:rsidRPr="001750E6">
        <w:rPr>
          <w:rFonts w:cstheme="minorHAnsi"/>
          <w:color w:val="272727"/>
        </w:rPr>
        <w:t>Metode Produksi</w:t>
      </w:r>
    </w:p>
    <w:p w:rsidR="001750E6" w:rsidRPr="001750E6" w:rsidRDefault="001750E6" w:rsidP="001750E6">
      <w:pPr>
        <w:numPr>
          <w:ilvl w:val="0"/>
          <w:numId w:val="7"/>
        </w:numPr>
        <w:shd w:val="clear" w:color="auto" w:fill="FFFFFF"/>
        <w:spacing w:after="0" w:line="240" w:lineRule="auto"/>
        <w:ind w:left="600"/>
        <w:textAlignment w:val="baseline"/>
        <w:rPr>
          <w:rFonts w:cstheme="minorHAnsi"/>
          <w:color w:val="272727"/>
        </w:rPr>
      </w:pPr>
      <w:r w:rsidRPr="001750E6">
        <w:rPr>
          <w:rFonts w:cstheme="minorHAnsi"/>
          <w:color w:val="272727"/>
        </w:rPr>
        <w:t>Komunikasi Visual</w:t>
      </w:r>
    </w:p>
    <w:p w:rsidR="001750E6" w:rsidRPr="001750E6" w:rsidRDefault="001750E6" w:rsidP="001750E6">
      <w:pPr>
        <w:numPr>
          <w:ilvl w:val="0"/>
          <w:numId w:val="7"/>
        </w:numPr>
        <w:shd w:val="clear" w:color="auto" w:fill="FFFFFF"/>
        <w:spacing w:after="0" w:line="240" w:lineRule="auto"/>
        <w:ind w:left="600"/>
        <w:textAlignment w:val="baseline"/>
        <w:rPr>
          <w:rFonts w:cstheme="minorHAnsi"/>
          <w:color w:val="272727"/>
        </w:rPr>
      </w:pPr>
      <w:r w:rsidRPr="001750E6">
        <w:rPr>
          <w:rFonts w:cstheme="minorHAnsi"/>
          <w:color w:val="272727"/>
        </w:rPr>
        <w:t>Psikologi Komunikasi</w:t>
      </w:r>
    </w:p>
    <w:p w:rsidR="001750E6" w:rsidRPr="001750E6" w:rsidRDefault="001750E6" w:rsidP="001750E6">
      <w:pPr>
        <w:numPr>
          <w:ilvl w:val="0"/>
          <w:numId w:val="8"/>
        </w:numPr>
        <w:shd w:val="clear" w:color="auto" w:fill="FFFFFF"/>
        <w:spacing w:after="0" w:line="240" w:lineRule="auto"/>
        <w:ind w:left="600"/>
        <w:textAlignment w:val="baseline"/>
        <w:rPr>
          <w:rFonts w:cstheme="minorHAnsi"/>
          <w:color w:val="272727"/>
        </w:rPr>
      </w:pPr>
      <w:r w:rsidRPr="001750E6">
        <w:rPr>
          <w:rFonts w:cstheme="minorHAnsi"/>
          <w:color w:val="272727"/>
        </w:rPr>
        <w:t>Animasi</w:t>
      </w:r>
    </w:p>
    <w:p w:rsidR="001750E6" w:rsidRPr="001750E6" w:rsidRDefault="001750E6" w:rsidP="001750E6">
      <w:pPr>
        <w:numPr>
          <w:ilvl w:val="0"/>
          <w:numId w:val="8"/>
        </w:numPr>
        <w:shd w:val="clear" w:color="auto" w:fill="FFFFFF"/>
        <w:spacing w:after="0" w:line="240" w:lineRule="auto"/>
        <w:ind w:left="600"/>
        <w:textAlignment w:val="baseline"/>
        <w:rPr>
          <w:rFonts w:cstheme="minorHAnsi"/>
          <w:color w:val="272727"/>
        </w:rPr>
      </w:pPr>
      <w:r w:rsidRPr="001750E6">
        <w:rPr>
          <w:rFonts w:cstheme="minorHAnsi"/>
          <w:color w:val="272727"/>
        </w:rPr>
        <w:t>Narasi Visual</w:t>
      </w:r>
    </w:p>
    <w:p w:rsidR="001750E6" w:rsidRPr="001750E6" w:rsidRDefault="001750E6" w:rsidP="001750E6">
      <w:pPr>
        <w:numPr>
          <w:ilvl w:val="0"/>
          <w:numId w:val="8"/>
        </w:numPr>
        <w:shd w:val="clear" w:color="auto" w:fill="FFFFFF"/>
        <w:spacing w:after="0" w:line="240" w:lineRule="auto"/>
        <w:ind w:left="600"/>
        <w:textAlignment w:val="baseline"/>
        <w:rPr>
          <w:rFonts w:cstheme="minorHAnsi"/>
          <w:color w:val="272727"/>
        </w:rPr>
      </w:pPr>
      <w:r w:rsidRPr="001750E6">
        <w:rPr>
          <w:rFonts w:cstheme="minorHAnsi"/>
          <w:color w:val="272727"/>
        </w:rPr>
        <w:t>Motion Graphic</w:t>
      </w:r>
    </w:p>
    <w:p w:rsidR="001750E6" w:rsidRDefault="001750E6" w:rsidP="001E030A">
      <w:pPr>
        <w:numPr>
          <w:ilvl w:val="0"/>
          <w:numId w:val="8"/>
        </w:numPr>
        <w:shd w:val="clear" w:color="auto" w:fill="FFFFFF"/>
        <w:spacing w:after="0" w:line="240" w:lineRule="auto"/>
        <w:ind w:left="600"/>
        <w:textAlignment w:val="baseline"/>
        <w:rPr>
          <w:rFonts w:cstheme="minorHAnsi"/>
          <w:color w:val="272727"/>
        </w:rPr>
      </w:pPr>
      <w:r w:rsidRPr="001750E6">
        <w:rPr>
          <w:rFonts w:cstheme="minorHAnsi"/>
          <w:color w:val="272727"/>
        </w:rPr>
        <w:t>Bahasa Rupa</w:t>
      </w:r>
    </w:p>
    <w:p w:rsidR="001E030A" w:rsidRPr="001E030A" w:rsidRDefault="001E030A" w:rsidP="001E030A">
      <w:pPr>
        <w:numPr>
          <w:ilvl w:val="0"/>
          <w:numId w:val="8"/>
        </w:numPr>
        <w:shd w:val="clear" w:color="auto" w:fill="FFFFFF"/>
        <w:spacing w:after="0" w:line="240" w:lineRule="auto"/>
        <w:ind w:left="600"/>
        <w:textAlignment w:val="baseline"/>
        <w:rPr>
          <w:ins w:id="73" w:author="Unknown"/>
          <w:rFonts w:cstheme="minorHAnsi"/>
          <w:color w:val="272727"/>
        </w:rPr>
      </w:pPr>
      <w:r>
        <w:rPr>
          <w:rFonts w:cstheme="minorHAnsi"/>
          <w:color w:val="272727"/>
        </w:rPr>
        <w:t>Videografi</w:t>
      </w:r>
    </w:p>
    <w:p w:rsidR="001750E6" w:rsidRPr="001750E6" w:rsidRDefault="001750E6" w:rsidP="001750E6">
      <w:pPr>
        <w:pStyle w:val="Heading3"/>
        <w:shd w:val="clear" w:color="auto" w:fill="FFFFFF"/>
        <w:spacing w:before="0" w:after="180"/>
        <w:textAlignment w:val="baseline"/>
        <w:rPr>
          <w:ins w:id="74" w:author="Unknown"/>
          <w:rFonts w:asciiTheme="minorHAnsi" w:hAnsiTheme="minorHAnsi" w:cstheme="minorHAnsi"/>
          <w:b w:val="0"/>
          <w:bCs w:val="0"/>
          <w:color w:val="2B2C33"/>
          <w:sz w:val="42"/>
          <w:szCs w:val="42"/>
        </w:rPr>
      </w:pPr>
      <w:ins w:id="75" w:author="Unknown">
        <w:r w:rsidRPr="001750E6">
          <w:rPr>
            <w:rFonts w:asciiTheme="minorHAnsi" w:hAnsiTheme="minorHAnsi" w:cstheme="minorHAnsi"/>
            <w:b w:val="0"/>
            <w:bCs w:val="0"/>
            <w:color w:val="2B2C33"/>
            <w:sz w:val="42"/>
            <w:szCs w:val="42"/>
          </w:rPr>
          <w:t>Prospek Kerja lulusan DKV</w:t>
        </w:r>
      </w:ins>
    </w:p>
    <w:p w:rsidR="001750E6" w:rsidRPr="001750E6" w:rsidRDefault="001750E6" w:rsidP="001750E6">
      <w:pPr>
        <w:pStyle w:val="NormalWeb"/>
        <w:shd w:val="clear" w:color="auto" w:fill="FFFFFF"/>
        <w:spacing w:before="0" w:beforeAutospacing="0" w:after="300" w:afterAutospacing="0"/>
        <w:textAlignment w:val="baseline"/>
        <w:rPr>
          <w:ins w:id="76" w:author="Unknown"/>
          <w:rFonts w:asciiTheme="minorHAnsi" w:hAnsiTheme="minorHAnsi" w:cstheme="minorHAnsi"/>
          <w:color w:val="272727"/>
        </w:rPr>
      </w:pPr>
      <w:proofErr w:type="gramStart"/>
      <w:ins w:id="77" w:author="Unknown">
        <w:r w:rsidRPr="001750E6">
          <w:rPr>
            <w:rFonts w:asciiTheme="minorHAnsi" w:hAnsiTheme="minorHAnsi" w:cstheme="minorHAnsi"/>
            <w:color w:val="272727"/>
          </w:rPr>
          <w:t>Bagaimana dengan Prospek Kerja untuk lulusan DKV?</w:t>
        </w:r>
        <w:proofErr w:type="gramEnd"/>
        <w:r w:rsidRPr="001750E6">
          <w:rPr>
            <w:rFonts w:asciiTheme="minorHAnsi" w:hAnsiTheme="minorHAnsi" w:cstheme="minorHAnsi"/>
            <w:color w:val="272727"/>
          </w:rPr>
          <w:t xml:space="preserve"> Pada dasarnya sangat beragam, tergantung pada minat dan keahlian, diantaranya:</w:t>
        </w:r>
      </w:ins>
    </w:p>
    <w:p w:rsidR="001750E6" w:rsidRPr="001750E6" w:rsidRDefault="001750E6" w:rsidP="001750E6">
      <w:pPr>
        <w:numPr>
          <w:ilvl w:val="0"/>
          <w:numId w:val="18"/>
        </w:numPr>
        <w:shd w:val="clear" w:color="auto" w:fill="FFFFFF"/>
        <w:spacing w:after="0" w:line="240" w:lineRule="auto"/>
        <w:ind w:left="600"/>
        <w:textAlignment w:val="baseline"/>
        <w:rPr>
          <w:ins w:id="78" w:author="Unknown"/>
          <w:rFonts w:cstheme="minorHAnsi"/>
          <w:color w:val="272727"/>
        </w:rPr>
      </w:pPr>
      <w:ins w:id="79" w:author="Unknown">
        <w:r w:rsidRPr="001750E6">
          <w:rPr>
            <w:rFonts w:cstheme="minorHAnsi"/>
            <w:color w:val="272727"/>
          </w:rPr>
          <w:t xml:space="preserve">Wirausaha / </w:t>
        </w:r>
        <w:proofErr w:type="gramStart"/>
        <w:r w:rsidRPr="001750E6">
          <w:rPr>
            <w:rFonts w:cstheme="minorHAnsi"/>
            <w:color w:val="272727"/>
          </w:rPr>
          <w:t>freelancer :</w:t>
        </w:r>
        <w:proofErr w:type="gramEnd"/>
        <w:r w:rsidRPr="001750E6">
          <w:rPr>
            <w:rFonts w:cstheme="minorHAnsi"/>
            <w:color w:val="272727"/>
          </w:rPr>
          <w:t xml:space="preserve"> desainer grafis, ilustrator, fotografer, animator</w:t>
        </w:r>
      </w:ins>
      <w:r w:rsidR="001E030A">
        <w:rPr>
          <w:rFonts w:cstheme="minorHAnsi"/>
          <w:color w:val="272727"/>
        </w:rPr>
        <w:t xml:space="preserve"> </w:t>
      </w:r>
      <w:ins w:id="80" w:author="Unknown">
        <w:r w:rsidRPr="001750E6">
          <w:rPr>
            <w:rFonts w:cstheme="minorHAnsi"/>
            <w:color w:val="272727"/>
          </w:rPr>
          <w:t>dsb.</w:t>
        </w:r>
      </w:ins>
    </w:p>
    <w:p w:rsidR="001750E6" w:rsidRPr="001750E6" w:rsidRDefault="001750E6" w:rsidP="001750E6">
      <w:pPr>
        <w:numPr>
          <w:ilvl w:val="0"/>
          <w:numId w:val="18"/>
        </w:numPr>
        <w:shd w:val="clear" w:color="auto" w:fill="FFFFFF"/>
        <w:spacing w:after="0" w:line="240" w:lineRule="auto"/>
        <w:ind w:left="600"/>
        <w:textAlignment w:val="baseline"/>
        <w:rPr>
          <w:ins w:id="81" w:author="Unknown"/>
          <w:rFonts w:cstheme="minorHAnsi"/>
          <w:color w:val="272727"/>
        </w:rPr>
      </w:pPr>
      <w:ins w:id="82" w:author="Unknown">
        <w:r w:rsidRPr="001750E6">
          <w:rPr>
            <w:rFonts w:cstheme="minorHAnsi"/>
            <w:color w:val="272727"/>
          </w:rPr>
          <w:t>Biro konsultan desain (graphic house).</w:t>
        </w:r>
      </w:ins>
    </w:p>
    <w:p w:rsidR="001750E6" w:rsidRPr="001750E6" w:rsidRDefault="001750E6" w:rsidP="001750E6">
      <w:pPr>
        <w:numPr>
          <w:ilvl w:val="0"/>
          <w:numId w:val="18"/>
        </w:numPr>
        <w:shd w:val="clear" w:color="auto" w:fill="FFFFFF"/>
        <w:spacing w:after="0" w:line="240" w:lineRule="auto"/>
        <w:ind w:left="600"/>
        <w:textAlignment w:val="baseline"/>
        <w:rPr>
          <w:ins w:id="83" w:author="Unknown"/>
          <w:rFonts w:cstheme="minorHAnsi"/>
          <w:color w:val="272727"/>
        </w:rPr>
      </w:pPr>
      <w:ins w:id="84" w:author="Unknown">
        <w:r w:rsidRPr="001750E6">
          <w:rPr>
            <w:rFonts w:cstheme="minorHAnsi"/>
            <w:color w:val="272727"/>
          </w:rPr>
          <w:t>Biro iklan (advertising).</w:t>
        </w:r>
      </w:ins>
    </w:p>
    <w:p w:rsidR="001750E6" w:rsidRPr="001750E6" w:rsidRDefault="001750E6" w:rsidP="001750E6">
      <w:pPr>
        <w:numPr>
          <w:ilvl w:val="0"/>
          <w:numId w:val="18"/>
        </w:numPr>
        <w:shd w:val="clear" w:color="auto" w:fill="FFFFFF"/>
        <w:spacing w:after="0" w:line="240" w:lineRule="auto"/>
        <w:ind w:left="600"/>
        <w:textAlignment w:val="baseline"/>
        <w:rPr>
          <w:ins w:id="85" w:author="Unknown"/>
          <w:rFonts w:cstheme="minorHAnsi"/>
          <w:color w:val="272727"/>
        </w:rPr>
      </w:pPr>
      <w:ins w:id="86" w:author="Unknown">
        <w:r w:rsidRPr="001750E6">
          <w:rPr>
            <w:rFonts w:cstheme="minorHAnsi"/>
            <w:color w:val="272727"/>
          </w:rPr>
          <w:t>Rumah produksi (production house).</w:t>
        </w:r>
      </w:ins>
    </w:p>
    <w:p w:rsidR="001750E6" w:rsidRPr="001750E6" w:rsidRDefault="001750E6" w:rsidP="001750E6">
      <w:pPr>
        <w:numPr>
          <w:ilvl w:val="0"/>
          <w:numId w:val="18"/>
        </w:numPr>
        <w:shd w:val="clear" w:color="auto" w:fill="FFFFFF"/>
        <w:spacing w:after="0" w:line="240" w:lineRule="auto"/>
        <w:ind w:left="600"/>
        <w:textAlignment w:val="baseline"/>
        <w:rPr>
          <w:ins w:id="87" w:author="Unknown"/>
          <w:rFonts w:cstheme="minorHAnsi"/>
          <w:color w:val="272727"/>
        </w:rPr>
      </w:pPr>
      <w:ins w:id="88" w:author="Unknown">
        <w:r w:rsidRPr="001750E6">
          <w:rPr>
            <w:rFonts w:cstheme="minorHAnsi"/>
            <w:color w:val="272727"/>
          </w:rPr>
          <w:t>Stasiun TV.</w:t>
        </w:r>
      </w:ins>
    </w:p>
    <w:p w:rsidR="001750E6" w:rsidRPr="001750E6" w:rsidRDefault="001750E6" w:rsidP="001750E6">
      <w:pPr>
        <w:numPr>
          <w:ilvl w:val="0"/>
          <w:numId w:val="18"/>
        </w:numPr>
        <w:shd w:val="clear" w:color="auto" w:fill="FFFFFF"/>
        <w:spacing w:after="0" w:line="240" w:lineRule="auto"/>
        <w:ind w:left="600"/>
        <w:textAlignment w:val="baseline"/>
        <w:rPr>
          <w:ins w:id="89" w:author="Unknown"/>
          <w:rFonts w:cstheme="minorHAnsi"/>
          <w:color w:val="272727"/>
        </w:rPr>
      </w:pPr>
      <w:ins w:id="90" w:author="Unknown">
        <w:r w:rsidRPr="001750E6">
          <w:rPr>
            <w:rFonts w:cstheme="minorHAnsi"/>
            <w:color w:val="272727"/>
          </w:rPr>
          <w:t>Percetakan dan penerbitan.</w:t>
        </w:r>
      </w:ins>
    </w:p>
    <w:p w:rsidR="001750E6" w:rsidRPr="001750E6" w:rsidRDefault="001750E6" w:rsidP="001750E6">
      <w:pPr>
        <w:numPr>
          <w:ilvl w:val="0"/>
          <w:numId w:val="18"/>
        </w:numPr>
        <w:shd w:val="clear" w:color="auto" w:fill="FFFFFF"/>
        <w:spacing w:after="0" w:line="240" w:lineRule="auto"/>
        <w:ind w:left="600"/>
        <w:textAlignment w:val="baseline"/>
        <w:rPr>
          <w:ins w:id="91" w:author="Unknown"/>
          <w:rFonts w:cstheme="minorHAnsi"/>
          <w:color w:val="272727"/>
        </w:rPr>
      </w:pPr>
      <w:ins w:id="92" w:author="Unknown">
        <w:r w:rsidRPr="001750E6">
          <w:rPr>
            <w:rFonts w:cstheme="minorHAnsi"/>
            <w:color w:val="272727"/>
          </w:rPr>
          <w:t>Hubungan Masyarakat (public relation) lembaga swasta dan pemerintah.</w:t>
        </w:r>
      </w:ins>
    </w:p>
    <w:p w:rsidR="009158DA" w:rsidRDefault="009158DA" w:rsidP="009158DA">
      <w:pPr>
        <w:spacing w:line="240" w:lineRule="auto"/>
        <w:rPr>
          <w:rFonts w:cstheme="minorHAnsi"/>
          <w:sz w:val="24"/>
          <w:szCs w:val="24"/>
        </w:rPr>
      </w:pPr>
    </w:p>
    <w:p w:rsidR="001E030A" w:rsidRPr="001750E6" w:rsidRDefault="001E030A" w:rsidP="009158DA">
      <w:pPr>
        <w:spacing w:line="240" w:lineRule="auto"/>
        <w:rPr>
          <w:rFonts w:cstheme="minorHAnsi"/>
          <w:sz w:val="24"/>
          <w:szCs w:val="24"/>
        </w:rPr>
      </w:pPr>
      <w:bookmarkStart w:id="93" w:name="_GoBack"/>
      <w:bookmarkEnd w:id="93"/>
    </w:p>
    <w:sectPr w:rsidR="001E030A" w:rsidRPr="001750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AC6"/>
    <w:multiLevelType w:val="multilevel"/>
    <w:tmpl w:val="819A9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6E46"/>
    <w:multiLevelType w:val="multilevel"/>
    <w:tmpl w:val="94DE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065A7"/>
    <w:multiLevelType w:val="multilevel"/>
    <w:tmpl w:val="19842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17F3E"/>
    <w:multiLevelType w:val="multilevel"/>
    <w:tmpl w:val="9DC62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D29C6"/>
    <w:multiLevelType w:val="multilevel"/>
    <w:tmpl w:val="B0FC3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D0A61"/>
    <w:multiLevelType w:val="multilevel"/>
    <w:tmpl w:val="9C82C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14563"/>
    <w:multiLevelType w:val="multilevel"/>
    <w:tmpl w:val="3990C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D2079"/>
    <w:multiLevelType w:val="multilevel"/>
    <w:tmpl w:val="01988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54BB7"/>
    <w:multiLevelType w:val="multilevel"/>
    <w:tmpl w:val="CDC0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A357E"/>
    <w:multiLevelType w:val="multilevel"/>
    <w:tmpl w:val="E0407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4718C3"/>
    <w:multiLevelType w:val="multilevel"/>
    <w:tmpl w:val="6C36D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B7F80"/>
    <w:multiLevelType w:val="multilevel"/>
    <w:tmpl w:val="2DD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633E90"/>
    <w:multiLevelType w:val="multilevel"/>
    <w:tmpl w:val="93D0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EB53FE"/>
    <w:multiLevelType w:val="multilevel"/>
    <w:tmpl w:val="FEA0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03588F"/>
    <w:multiLevelType w:val="multilevel"/>
    <w:tmpl w:val="57745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D67DA5"/>
    <w:multiLevelType w:val="multilevel"/>
    <w:tmpl w:val="D27C6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741BA"/>
    <w:multiLevelType w:val="multilevel"/>
    <w:tmpl w:val="645CA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20658B"/>
    <w:multiLevelType w:val="multilevel"/>
    <w:tmpl w:val="AB5A3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
  </w:num>
  <w:num w:numId="4">
    <w:abstractNumId w:val="12"/>
  </w:num>
  <w:num w:numId="5">
    <w:abstractNumId w:val="0"/>
  </w:num>
  <w:num w:numId="6">
    <w:abstractNumId w:val="2"/>
  </w:num>
  <w:num w:numId="7">
    <w:abstractNumId w:val="7"/>
  </w:num>
  <w:num w:numId="8">
    <w:abstractNumId w:val="5"/>
  </w:num>
  <w:num w:numId="9">
    <w:abstractNumId w:val="8"/>
  </w:num>
  <w:num w:numId="10">
    <w:abstractNumId w:val="9"/>
  </w:num>
  <w:num w:numId="11">
    <w:abstractNumId w:val="6"/>
  </w:num>
  <w:num w:numId="12">
    <w:abstractNumId w:val="17"/>
  </w:num>
  <w:num w:numId="13">
    <w:abstractNumId w:val="15"/>
  </w:num>
  <w:num w:numId="14">
    <w:abstractNumId w:val="4"/>
  </w:num>
  <w:num w:numId="15">
    <w:abstractNumId w:val="16"/>
  </w:num>
  <w:num w:numId="16">
    <w:abstractNumId w:val="3"/>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DA"/>
    <w:rsid w:val="001750E6"/>
    <w:rsid w:val="001E030A"/>
    <w:rsid w:val="00852B21"/>
    <w:rsid w:val="0091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8DA"/>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8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D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8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58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15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8DA"/>
    <w:rPr>
      <w:b/>
      <w:bCs/>
    </w:rPr>
  </w:style>
  <w:style w:type="character" w:styleId="Hyperlink">
    <w:name w:val="Hyperlink"/>
    <w:basedOn w:val="DefaultParagraphFont"/>
    <w:uiPriority w:val="99"/>
    <w:semiHidden/>
    <w:unhideWhenUsed/>
    <w:rsid w:val="009158DA"/>
    <w:rPr>
      <w:color w:val="0000FF"/>
      <w:u w:val="single"/>
    </w:rPr>
  </w:style>
  <w:style w:type="character" w:styleId="Emphasis">
    <w:name w:val="Emphasis"/>
    <w:basedOn w:val="DefaultParagraphFont"/>
    <w:uiPriority w:val="20"/>
    <w:qFormat/>
    <w:rsid w:val="001750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8DA"/>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58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D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8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58D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15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8DA"/>
    <w:rPr>
      <w:b/>
      <w:bCs/>
    </w:rPr>
  </w:style>
  <w:style w:type="character" w:styleId="Hyperlink">
    <w:name w:val="Hyperlink"/>
    <w:basedOn w:val="DefaultParagraphFont"/>
    <w:uiPriority w:val="99"/>
    <w:semiHidden/>
    <w:unhideWhenUsed/>
    <w:rsid w:val="009158DA"/>
    <w:rPr>
      <w:color w:val="0000FF"/>
      <w:u w:val="single"/>
    </w:rPr>
  </w:style>
  <w:style w:type="character" w:styleId="Emphasis">
    <w:name w:val="Emphasis"/>
    <w:basedOn w:val="DefaultParagraphFont"/>
    <w:uiPriority w:val="20"/>
    <w:qFormat/>
    <w:rsid w:val="001750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425440">
      <w:bodyDiv w:val="1"/>
      <w:marLeft w:val="0"/>
      <w:marRight w:val="0"/>
      <w:marTop w:val="0"/>
      <w:marBottom w:val="0"/>
      <w:divBdr>
        <w:top w:val="none" w:sz="0" w:space="0" w:color="auto"/>
        <w:left w:val="none" w:sz="0" w:space="0" w:color="auto"/>
        <w:bottom w:val="none" w:sz="0" w:space="0" w:color="auto"/>
        <w:right w:val="none" w:sz="0" w:space="0" w:color="auto"/>
      </w:divBdr>
      <w:divsChild>
        <w:div w:id="251546231">
          <w:marLeft w:val="0"/>
          <w:marRight w:val="0"/>
          <w:marTop w:val="0"/>
          <w:marBottom w:val="0"/>
          <w:divBdr>
            <w:top w:val="none" w:sz="0" w:space="0" w:color="auto"/>
            <w:left w:val="none" w:sz="0" w:space="0" w:color="auto"/>
            <w:bottom w:val="none" w:sz="0" w:space="0" w:color="auto"/>
            <w:right w:val="none" w:sz="0" w:space="0" w:color="auto"/>
          </w:divBdr>
        </w:div>
        <w:div w:id="1115102741">
          <w:marLeft w:val="0"/>
          <w:marRight w:val="0"/>
          <w:marTop w:val="0"/>
          <w:marBottom w:val="0"/>
          <w:divBdr>
            <w:top w:val="none" w:sz="0" w:space="0" w:color="auto"/>
            <w:left w:val="none" w:sz="0" w:space="0" w:color="auto"/>
            <w:bottom w:val="none" w:sz="0" w:space="0" w:color="auto"/>
            <w:right w:val="none" w:sz="0" w:space="0" w:color="auto"/>
          </w:divBdr>
        </w:div>
        <w:div w:id="735982013">
          <w:marLeft w:val="0"/>
          <w:marRight w:val="0"/>
          <w:marTop w:val="0"/>
          <w:marBottom w:val="0"/>
          <w:divBdr>
            <w:top w:val="none" w:sz="0" w:space="0" w:color="auto"/>
            <w:left w:val="none" w:sz="0" w:space="0" w:color="auto"/>
            <w:bottom w:val="none" w:sz="0" w:space="0" w:color="auto"/>
            <w:right w:val="none" w:sz="0" w:space="0" w:color="auto"/>
          </w:divBdr>
        </w:div>
        <w:div w:id="788620322">
          <w:marLeft w:val="0"/>
          <w:marRight w:val="0"/>
          <w:marTop w:val="0"/>
          <w:marBottom w:val="0"/>
          <w:divBdr>
            <w:top w:val="none" w:sz="0" w:space="0" w:color="auto"/>
            <w:left w:val="none" w:sz="0" w:space="0" w:color="auto"/>
            <w:bottom w:val="none" w:sz="0" w:space="0" w:color="auto"/>
            <w:right w:val="none" w:sz="0" w:space="0" w:color="auto"/>
          </w:divBdr>
        </w:div>
        <w:div w:id="100801372">
          <w:marLeft w:val="0"/>
          <w:marRight w:val="0"/>
          <w:marTop w:val="0"/>
          <w:marBottom w:val="0"/>
          <w:divBdr>
            <w:top w:val="none" w:sz="0" w:space="0" w:color="auto"/>
            <w:left w:val="none" w:sz="0" w:space="0" w:color="auto"/>
            <w:bottom w:val="none" w:sz="0" w:space="0" w:color="auto"/>
            <w:right w:val="none" w:sz="0" w:space="0" w:color="auto"/>
          </w:divBdr>
        </w:div>
        <w:div w:id="568881821">
          <w:marLeft w:val="0"/>
          <w:marRight w:val="0"/>
          <w:marTop w:val="0"/>
          <w:marBottom w:val="0"/>
          <w:divBdr>
            <w:top w:val="none" w:sz="0" w:space="0" w:color="auto"/>
            <w:left w:val="none" w:sz="0" w:space="0" w:color="auto"/>
            <w:bottom w:val="none" w:sz="0" w:space="0" w:color="auto"/>
            <w:right w:val="none" w:sz="0" w:space="0" w:color="auto"/>
          </w:divBdr>
        </w:div>
        <w:div w:id="306592443">
          <w:marLeft w:val="0"/>
          <w:marRight w:val="0"/>
          <w:marTop w:val="0"/>
          <w:marBottom w:val="0"/>
          <w:divBdr>
            <w:top w:val="none" w:sz="0" w:space="0" w:color="auto"/>
            <w:left w:val="none" w:sz="0" w:space="0" w:color="auto"/>
            <w:bottom w:val="none" w:sz="0" w:space="0" w:color="auto"/>
            <w:right w:val="none" w:sz="0" w:space="0" w:color="auto"/>
          </w:divBdr>
        </w:div>
        <w:div w:id="884677194">
          <w:marLeft w:val="0"/>
          <w:marRight w:val="0"/>
          <w:marTop w:val="0"/>
          <w:marBottom w:val="0"/>
          <w:divBdr>
            <w:top w:val="none" w:sz="0" w:space="0" w:color="auto"/>
            <w:left w:val="none" w:sz="0" w:space="0" w:color="auto"/>
            <w:bottom w:val="none" w:sz="0" w:space="0" w:color="auto"/>
            <w:right w:val="none" w:sz="0" w:space="0" w:color="auto"/>
          </w:divBdr>
        </w:div>
        <w:div w:id="448017526">
          <w:marLeft w:val="0"/>
          <w:marRight w:val="0"/>
          <w:marTop w:val="0"/>
          <w:marBottom w:val="0"/>
          <w:divBdr>
            <w:top w:val="none" w:sz="0" w:space="0" w:color="auto"/>
            <w:left w:val="none" w:sz="0" w:space="0" w:color="auto"/>
            <w:bottom w:val="none" w:sz="0" w:space="0" w:color="auto"/>
            <w:right w:val="none" w:sz="0" w:space="0" w:color="auto"/>
          </w:divBdr>
        </w:div>
        <w:div w:id="412750336">
          <w:marLeft w:val="0"/>
          <w:marRight w:val="0"/>
          <w:marTop w:val="0"/>
          <w:marBottom w:val="0"/>
          <w:divBdr>
            <w:top w:val="none" w:sz="0" w:space="0" w:color="auto"/>
            <w:left w:val="none" w:sz="0" w:space="0" w:color="auto"/>
            <w:bottom w:val="none" w:sz="0" w:space="0" w:color="auto"/>
            <w:right w:val="none" w:sz="0" w:space="0" w:color="auto"/>
          </w:divBdr>
        </w:div>
        <w:div w:id="338125561">
          <w:marLeft w:val="0"/>
          <w:marRight w:val="0"/>
          <w:marTop w:val="0"/>
          <w:marBottom w:val="0"/>
          <w:divBdr>
            <w:top w:val="none" w:sz="0" w:space="0" w:color="auto"/>
            <w:left w:val="none" w:sz="0" w:space="0" w:color="auto"/>
            <w:bottom w:val="none" w:sz="0" w:space="0" w:color="auto"/>
            <w:right w:val="none" w:sz="0" w:space="0" w:color="auto"/>
          </w:divBdr>
        </w:div>
        <w:div w:id="205066888">
          <w:marLeft w:val="0"/>
          <w:marRight w:val="0"/>
          <w:marTop w:val="0"/>
          <w:marBottom w:val="0"/>
          <w:divBdr>
            <w:top w:val="none" w:sz="0" w:space="0" w:color="auto"/>
            <w:left w:val="none" w:sz="0" w:space="0" w:color="auto"/>
            <w:bottom w:val="none" w:sz="0" w:space="0" w:color="auto"/>
            <w:right w:val="none" w:sz="0" w:space="0" w:color="auto"/>
          </w:divBdr>
        </w:div>
        <w:div w:id="1932204282">
          <w:marLeft w:val="0"/>
          <w:marRight w:val="0"/>
          <w:marTop w:val="0"/>
          <w:marBottom w:val="0"/>
          <w:divBdr>
            <w:top w:val="none" w:sz="0" w:space="0" w:color="auto"/>
            <w:left w:val="none" w:sz="0" w:space="0" w:color="auto"/>
            <w:bottom w:val="none" w:sz="0" w:space="0" w:color="auto"/>
            <w:right w:val="none" w:sz="0" w:space="0" w:color="auto"/>
          </w:divBdr>
        </w:div>
        <w:div w:id="1132940130">
          <w:marLeft w:val="0"/>
          <w:marRight w:val="0"/>
          <w:marTop w:val="0"/>
          <w:marBottom w:val="0"/>
          <w:divBdr>
            <w:top w:val="none" w:sz="0" w:space="0" w:color="auto"/>
            <w:left w:val="none" w:sz="0" w:space="0" w:color="auto"/>
            <w:bottom w:val="none" w:sz="0" w:space="0" w:color="auto"/>
            <w:right w:val="none" w:sz="0" w:space="0" w:color="auto"/>
          </w:divBdr>
        </w:div>
        <w:div w:id="333456170">
          <w:marLeft w:val="0"/>
          <w:marRight w:val="0"/>
          <w:marTop w:val="0"/>
          <w:marBottom w:val="0"/>
          <w:divBdr>
            <w:top w:val="none" w:sz="0" w:space="0" w:color="auto"/>
            <w:left w:val="none" w:sz="0" w:space="0" w:color="auto"/>
            <w:bottom w:val="none" w:sz="0" w:space="0" w:color="auto"/>
            <w:right w:val="none" w:sz="0" w:space="0" w:color="auto"/>
          </w:divBdr>
        </w:div>
        <w:div w:id="1584605935">
          <w:marLeft w:val="0"/>
          <w:marRight w:val="0"/>
          <w:marTop w:val="0"/>
          <w:marBottom w:val="0"/>
          <w:divBdr>
            <w:top w:val="none" w:sz="0" w:space="0" w:color="auto"/>
            <w:left w:val="none" w:sz="0" w:space="0" w:color="auto"/>
            <w:bottom w:val="none" w:sz="0" w:space="0" w:color="auto"/>
            <w:right w:val="none" w:sz="0" w:space="0" w:color="auto"/>
          </w:divBdr>
        </w:div>
        <w:div w:id="946080483">
          <w:marLeft w:val="0"/>
          <w:marRight w:val="0"/>
          <w:marTop w:val="0"/>
          <w:marBottom w:val="0"/>
          <w:divBdr>
            <w:top w:val="none" w:sz="0" w:space="0" w:color="auto"/>
            <w:left w:val="none" w:sz="0" w:space="0" w:color="auto"/>
            <w:bottom w:val="none" w:sz="0" w:space="0" w:color="auto"/>
            <w:right w:val="none" w:sz="0" w:space="0" w:color="auto"/>
          </w:divBdr>
        </w:div>
      </w:divsChild>
    </w:div>
    <w:div w:id="769280563">
      <w:bodyDiv w:val="1"/>
      <w:marLeft w:val="0"/>
      <w:marRight w:val="0"/>
      <w:marTop w:val="0"/>
      <w:marBottom w:val="0"/>
      <w:divBdr>
        <w:top w:val="none" w:sz="0" w:space="0" w:color="auto"/>
        <w:left w:val="none" w:sz="0" w:space="0" w:color="auto"/>
        <w:bottom w:val="none" w:sz="0" w:space="0" w:color="auto"/>
        <w:right w:val="none" w:sz="0" w:space="0" w:color="auto"/>
      </w:divBdr>
    </w:div>
    <w:div w:id="2132241321">
      <w:bodyDiv w:val="1"/>
      <w:marLeft w:val="0"/>
      <w:marRight w:val="0"/>
      <w:marTop w:val="0"/>
      <w:marBottom w:val="0"/>
      <w:divBdr>
        <w:top w:val="none" w:sz="0" w:space="0" w:color="auto"/>
        <w:left w:val="none" w:sz="0" w:space="0" w:color="auto"/>
        <w:bottom w:val="none" w:sz="0" w:space="0" w:color="auto"/>
        <w:right w:val="none" w:sz="0" w:space="0" w:color="auto"/>
      </w:divBdr>
      <w:divsChild>
        <w:div w:id="565799503">
          <w:marLeft w:val="0"/>
          <w:marRight w:val="0"/>
          <w:marTop w:val="0"/>
          <w:marBottom w:val="0"/>
          <w:divBdr>
            <w:top w:val="none" w:sz="0" w:space="0" w:color="auto"/>
            <w:left w:val="none" w:sz="0" w:space="0" w:color="auto"/>
            <w:bottom w:val="none" w:sz="0" w:space="0" w:color="auto"/>
            <w:right w:val="none" w:sz="0" w:space="0" w:color="auto"/>
          </w:divBdr>
        </w:div>
        <w:div w:id="485896234">
          <w:marLeft w:val="0"/>
          <w:marRight w:val="0"/>
          <w:marTop w:val="0"/>
          <w:marBottom w:val="0"/>
          <w:divBdr>
            <w:top w:val="none" w:sz="0" w:space="0" w:color="auto"/>
            <w:left w:val="none" w:sz="0" w:space="0" w:color="auto"/>
            <w:bottom w:val="none" w:sz="0" w:space="0" w:color="auto"/>
            <w:right w:val="none" w:sz="0" w:space="0" w:color="auto"/>
          </w:divBdr>
        </w:div>
        <w:div w:id="1435594361">
          <w:marLeft w:val="0"/>
          <w:marRight w:val="0"/>
          <w:marTop w:val="0"/>
          <w:marBottom w:val="0"/>
          <w:divBdr>
            <w:top w:val="none" w:sz="0" w:space="0" w:color="auto"/>
            <w:left w:val="none" w:sz="0" w:space="0" w:color="auto"/>
            <w:bottom w:val="none" w:sz="0" w:space="0" w:color="auto"/>
            <w:right w:val="none" w:sz="0" w:space="0" w:color="auto"/>
          </w:divBdr>
        </w:div>
        <w:div w:id="884021217">
          <w:marLeft w:val="0"/>
          <w:marRight w:val="0"/>
          <w:marTop w:val="0"/>
          <w:marBottom w:val="0"/>
          <w:divBdr>
            <w:top w:val="none" w:sz="0" w:space="0" w:color="auto"/>
            <w:left w:val="none" w:sz="0" w:space="0" w:color="auto"/>
            <w:bottom w:val="none" w:sz="0" w:space="0" w:color="auto"/>
            <w:right w:val="none" w:sz="0" w:space="0" w:color="auto"/>
          </w:divBdr>
        </w:div>
        <w:div w:id="527261274">
          <w:marLeft w:val="0"/>
          <w:marRight w:val="0"/>
          <w:marTop w:val="0"/>
          <w:marBottom w:val="0"/>
          <w:divBdr>
            <w:top w:val="none" w:sz="0" w:space="0" w:color="auto"/>
            <w:left w:val="none" w:sz="0" w:space="0" w:color="auto"/>
            <w:bottom w:val="none" w:sz="0" w:space="0" w:color="auto"/>
            <w:right w:val="none" w:sz="0" w:space="0" w:color="auto"/>
          </w:divBdr>
        </w:div>
        <w:div w:id="1068961465">
          <w:marLeft w:val="0"/>
          <w:marRight w:val="0"/>
          <w:marTop w:val="0"/>
          <w:marBottom w:val="0"/>
          <w:divBdr>
            <w:top w:val="none" w:sz="0" w:space="0" w:color="auto"/>
            <w:left w:val="none" w:sz="0" w:space="0" w:color="auto"/>
            <w:bottom w:val="none" w:sz="0" w:space="0" w:color="auto"/>
            <w:right w:val="none" w:sz="0" w:space="0" w:color="auto"/>
          </w:divBdr>
        </w:div>
        <w:div w:id="1594706712">
          <w:marLeft w:val="0"/>
          <w:marRight w:val="0"/>
          <w:marTop w:val="0"/>
          <w:marBottom w:val="0"/>
          <w:divBdr>
            <w:top w:val="none" w:sz="0" w:space="0" w:color="auto"/>
            <w:left w:val="none" w:sz="0" w:space="0" w:color="auto"/>
            <w:bottom w:val="none" w:sz="0" w:space="0" w:color="auto"/>
            <w:right w:val="none" w:sz="0" w:space="0" w:color="auto"/>
          </w:divBdr>
        </w:div>
        <w:div w:id="2082828066">
          <w:marLeft w:val="0"/>
          <w:marRight w:val="0"/>
          <w:marTop w:val="0"/>
          <w:marBottom w:val="0"/>
          <w:divBdr>
            <w:top w:val="none" w:sz="0" w:space="0" w:color="auto"/>
            <w:left w:val="none" w:sz="0" w:space="0" w:color="auto"/>
            <w:bottom w:val="none" w:sz="0" w:space="0" w:color="auto"/>
            <w:right w:val="none" w:sz="0" w:space="0" w:color="auto"/>
          </w:divBdr>
        </w:div>
        <w:div w:id="506941422">
          <w:marLeft w:val="0"/>
          <w:marRight w:val="0"/>
          <w:marTop w:val="0"/>
          <w:marBottom w:val="0"/>
          <w:divBdr>
            <w:top w:val="none" w:sz="0" w:space="0" w:color="auto"/>
            <w:left w:val="none" w:sz="0" w:space="0" w:color="auto"/>
            <w:bottom w:val="none" w:sz="0" w:space="0" w:color="auto"/>
            <w:right w:val="none" w:sz="0" w:space="0" w:color="auto"/>
          </w:divBdr>
        </w:div>
        <w:div w:id="1980259978">
          <w:marLeft w:val="0"/>
          <w:marRight w:val="0"/>
          <w:marTop w:val="0"/>
          <w:marBottom w:val="0"/>
          <w:divBdr>
            <w:top w:val="none" w:sz="0" w:space="0" w:color="auto"/>
            <w:left w:val="none" w:sz="0" w:space="0" w:color="auto"/>
            <w:bottom w:val="none" w:sz="0" w:space="0" w:color="auto"/>
            <w:right w:val="none" w:sz="0" w:space="0" w:color="auto"/>
          </w:divBdr>
        </w:div>
        <w:div w:id="2006319935">
          <w:marLeft w:val="0"/>
          <w:marRight w:val="0"/>
          <w:marTop w:val="0"/>
          <w:marBottom w:val="0"/>
          <w:divBdr>
            <w:top w:val="none" w:sz="0" w:space="0" w:color="auto"/>
            <w:left w:val="none" w:sz="0" w:space="0" w:color="auto"/>
            <w:bottom w:val="none" w:sz="0" w:space="0" w:color="auto"/>
            <w:right w:val="none" w:sz="0" w:space="0" w:color="auto"/>
          </w:divBdr>
        </w:div>
        <w:div w:id="81492585">
          <w:marLeft w:val="0"/>
          <w:marRight w:val="0"/>
          <w:marTop w:val="0"/>
          <w:marBottom w:val="0"/>
          <w:divBdr>
            <w:top w:val="none" w:sz="0" w:space="0" w:color="auto"/>
            <w:left w:val="none" w:sz="0" w:space="0" w:color="auto"/>
            <w:bottom w:val="none" w:sz="0" w:space="0" w:color="auto"/>
            <w:right w:val="none" w:sz="0" w:space="0" w:color="auto"/>
          </w:divBdr>
        </w:div>
        <w:div w:id="911231685">
          <w:marLeft w:val="0"/>
          <w:marRight w:val="0"/>
          <w:marTop w:val="0"/>
          <w:marBottom w:val="0"/>
          <w:divBdr>
            <w:top w:val="none" w:sz="0" w:space="0" w:color="auto"/>
            <w:left w:val="none" w:sz="0" w:space="0" w:color="auto"/>
            <w:bottom w:val="none" w:sz="0" w:space="0" w:color="auto"/>
            <w:right w:val="none" w:sz="0" w:space="0" w:color="auto"/>
          </w:divBdr>
        </w:div>
        <w:div w:id="2067338079">
          <w:marLeft w:val="0"/>
          <w:marRight w:val="0"/>
          <w:marTop w:val="0"/>
          <w:marBottom w:val="0"/>
          <w:divBdr>
            <w:top w:val="none" w:sz="0" w:space="0" w:color="auto"/>
            <w:left w:val="none" w:sz="0" w:space="0" w:color="auto"/>
            <w:bottom w:val="none" w:sz="0" w:space="0" w:color="auto"/>
            <w:right w:val="none" w:sz="0" w:space="0" w:color="auto"/>
          </w:divBdr>
        </w:div>
        <w:div w:id="714935210">
          <w:marLeft w:val="0"/>
          <w:marRight w:val="0"/>
          <w:marTop w:val="0"/>
          <w:marBottom w:val="0"/>
          <w:divBdr>
            <w:top w:val="none" w:sz="0" w:space="0" w:color="auto"/>
            <w:left w:val="none" w:sz="0" w:space="0" w:color="auto"/>
            <w:bottom w:val="none" w:sz="0" w:space="0" w:color="auto"/>
            <w:right w:val="none" w:sz="0" w:space="0" w:color="auto"/>
          </w:divBdr>
        </w:div>
        <w:div w:id="2022315804">
          <w:marLeft w:val="0"/>
          <w:marRight w:val="0"/>
          <w:marTop w:val="0"/>
          <w:marBottom w:val="0"/>
          <w:divBdr>
            <w:top w:val="none" w:sz="0" w:space="0" w:color="auto"/>
            <w:left w:val="none" w:sz="0" w:space="0" w:color="auto"/>
            <w:bottom w:val="none" w:sz="0" w:space="0" w:color="auto"/>
            <w:right w:val="none" w:sz="0" w:space="0" w:color="auto"/>
          </w:divBdr>
        </w:div>
        <w:div w:id="760679605">
          <w:marLeft w:val="0"/>
          <w:marRight w:val="0"/>
          <w:marTop w:val="0"/>
          <w:marBottom w:val="0"/>
          <w:divBdr>
            <w:top w:val="none" w:sz="0" w:space="0" w:color="auto"/>
            <w:left w:val="none" w:sz="0" w:space="0" w:color="auto"/>
            <w:bottom w:val="none" w:sz="0" w:space="0" w:color="auto"/>
            <w:right w:val="none" w:sz="0" w:space="0" w:color="auto"/>
          </w:divBdr>
        </w:div>
      </w:divsChild>
    </w:div>
    <w:div w:id="213313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kv.fsrd.itb.ac.id/?page_id=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abdurrahman</dc:creator>
  <cp:lastModifiedBy>abdurrahman</cp:lastModifiedBy>
  <cp:revision>1</cp:revision>
  <dcterms:created xsi:type="dcterms:W3CDTF">2020-04-20T00:37:00Z</dcterms:created>
  <dcterms:modified xsi:type="dcterms:W3CDTF">2020-04-20T01:02:00Z</dcterms:modified>
</cp:coreProperties>
</file>